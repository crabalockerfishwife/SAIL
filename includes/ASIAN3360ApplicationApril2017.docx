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AA6CF" w14:textId="77777777" w:rsidR="00E67623" w:rsidRPr="00E324F9" w:rsidRDefault="00E67623" w:rsidP="00E67623">
      <w:pPr>
        <w:contextualSpacing/>
        <w:jc w:val="center"/>
        <w:rPr>
          <w:ins w:id="0" w:author="Microsoft Office User" w:date="2017-04-16T15:14:00Z"/>
          <w:rFonts w:ascii="Times New Roman" w:hAnsi="Times New Roman" w:cs="Times New Roman"/>
          <w:b/>
          <w:sz w:val="28"/>
          <w:szCs w:val="28"/>
        </w:rPr>
      </w:pPr>
      <w:ins w:id="1" w:author="Microsoft Office User" w:date="2017-04-16T15:14:00Z">
        <w:r w:rsidRPr="0061601A">
          <w:rPr>
            <w:rFonts w:ascii="Times New Roman" w:hAnsi="Times New Roman" w:cs="Times New Roman"/>
            <w:b/>
            <w:sz w:val="28"/>
            <w:szCs w:val="28"/>
          </w:rPr>
          <w:t>Application to participate in</w:t>
        </w:r>
        <w:r>
          <w:rPr>
            <w:rFonts w:ascii="Times New Roman" w:hAnsi="Times New Roman" w:cs="Times New Roman"/>
            <w:b/>
            <w:sz w:val="28"/>
            <w:szCs w:val="28"/>
          </w:rPr>
          <w:t xml:space="preserve"> </w:t>
        </w:r>
        <w:r w:rsidRPr="00E324F9">
          <w:rPr>
            <w:rFonts w:ascii="Times New Roman" w:hAnsi="Times New Roman" w:cs="Times New Roman"/>
            <w:b/>
            <w:sz w:val="28"/>
            <w:szCs w:val="28"/>
          </w:rPr>
          <w:t>ASIAN 3360</w:t>
        </w:r>
        <w:r>
          <w:rPr>
            <w:rFonts w:ascii="Times New Roman" w:hAnsi="Times New Roman" w:cs="Times New Roman"/>
            <w:b/>
            <w:sz w:val="28"/>
            <w:szCs w:val="28"/>
          </w:rPr>
          <w:t xml:space="preserve">:  </w:t>
        </w:r>
      </w:ins>
    </w:p>
    <w:p w14:paraId="65FE12D0" w14:textId="77777777" w:rsidR="00E67623" w:rsidRDefault="00E67623" w:rsidP="00E67623">
      <w:pPr>
        <w:tabs>
          <w:tab w:val="left" w:pos="900"/>
        </w:tabs>
        <w:contextualSpacing/>
        <w:jc w:val="center"/>
        <w:rPr>
          <w:ins w:id="2" w:author="Microsoft Office User" w:date="2017-04-16T15:14:00Z"/>
          <w:rFonts w:ascii="Times New Roman" w:hAnsi="Times New Roman" w:cs="Times New Roman"/>
          <w:b/>
          <w:sz w:val="28"/>
          <w:szCs w:val="28"/>
        </w:rPr>
      </w:pPr>
    </w:p>
    <w:p w14:paraId="5F249791" w14:textId="77777777" w:rsidR="00E67623" w:rsidRDefault="00E67623" w:rsidP="00E67623">
      <w:pPr>
        <w:tabs>
          <w:tab w:val="left" w:pos="900"/>
        </w:tabs>
        <w:contextualSpacing/>
        <w:jc w:val="center"/>
        <w:rPr>
          <w:ins w:id="3" w:author="Microsoft Office User" w:date="2017-04-16T15:14:00Z"/>
          <w:rFonts w:ascii="Times New Roman" w:hAnsi="Times New Roman" w:cs="Times New Roman"/>
          <w:b/>
          <w:sz w:val="28"/>
          <w:szCs w:val="28"/>
        </w:rPr>
      </w:pPr>
      <w:ins w:id="4" w:author="Microsoft Office User" w:date="2017-04-16T15:14:00Z">
        <w:r>
          <w:rPr>
            <w:rFonts w:ascii="Times New Roman" w:hAnsi="Times New Roman" w:cs="Times New Roman"/>
            <w:b/>
            <w:sz w:val="28"/>
            <w:szCs w:val="28"/>
          </w:rPr>
          <w:t xml:space="preserve">Community Engagement &amp; </w:t>
        </w:r>
        <w:r w:rsidRPr="0061601A">
          <w:rPr>
            <w:rFonts w:ascii="Times New Roman" w:hAnsi="Times New Roman" w:cs="Times New Roman"/>
            <w:b/>
            <w:sz w:val="28"/>
            <w:szCs w:val="28"/>
          </w:rPr>
          <w:t xml:space="preserve">Climate Change in the </w:t>
        </w:r>
      </w:ins>
    </w:p>
    <w:p w14:paraId="19D785FF" w14:textId="77777777" w:rsidR="00E67623" w:rsidRPr="0061601A" w:rsidRDefault="00E67623" w:rsidP="00E67623">
      <w:pPr>
        <w:tabs>
          <w:tab w:val="left" w:pos="900"/>
        </w:tabs>
        <w:contextualSpacing/>
        <w:jc w:val="center"/>
        <w:rPr>
          <w:ins w:id="5" w:author="Microsoft Office User" w:date="2017-04-16T15:14:00Z"/>
          <w:rFonts w:ascii="Times New Roman" w:hAnsi="Times New Roman" w:cs="Times New Roman"/>
          <w:b/>
          <w:sz w:val="28"/>
          <w:szCs w:val="28"/>
        </w:rPr>
      </w:pPr>
      <w:ins w:id="6" w:author="Microsoft Office User" w:date="2017-04-16T15:14:00Z">
        <w:r w:rsidRPr="0061601A">
          <w:rPr>
            <w:rFonts w:ascii="Times New Roman" w:hAnsi="Times New Roman" w:cs="Times New Roman"/>
            <w:b/>
            <w:sz w:val="28"/>
            <w:szCs w:val="28"/>
          </w:rPr>
          <w:t>Mekong Delta</w:t>
        </w:r>
        <w:r>
          <w:rPr>
            <w:rFonts w:ascii="Times New Roman" w:hAnsi="Times New Roman" w:cs="Times New Roman"/>
            <w:b/>
            <w:sz w:val="28"/>
            <w:szCs w:val="28"/>
          </w:rPr>
          <w:t>: Insights into Vietnam</w:t>
        </w:r>
      </w:ins>
    </w:p>
    <w:p w14:paraId="7C3C45D3" w14:textId="77777777" w:rsidR="00E67623" w:rsidRDefault="00E67623" w:rsidP="00E67623">
      <w:pPr>
        <w:rPr>
          <w:ins w:id="7" w:author="Microsoft Office User" w:date="2017-04-16T15:14:00Z"/>
        </w:rPr>
      </w:pPr>
    </w:p>
    <w:p w14:paraId="2F4FA6B7" w14:textId="77777777" w:rsidR="00E67623" w:rsidRDefault="00E67623" w:rsidP="00E67623">
      <w:pPr>
        <w:spacing w:before="100" w:beforeAutospacing="1" w:after="100" w:afterAutospacing="1"/>
        <w:contextualSpacing/>
        <w:rPr>
          <w:ins w:id="8" w:author="Microsoft Office User" w:date="2017-04-16T15:14:00Z"/>
          <w:rFonts w:ascii="Times New Roman" w:hAnsi="Times New Roman" w:cs="Times New Roman"/>
          <w:b/>
          <w:lang w:eastAsia="en-US"/>
        </w:rPr>
      </w:pPr>
      <w:ins w:id="9" w:author="Microsoft Office User" w:date="2017-04-16T15:14:00Z">
        <w:r w:rsidRPr="0061601A">
          <w:rPr>
            <w:rFonts w:ascii="Times New Roman" w:hAnsi="Times New Roman" w:cs="Times New Roman"/>
            <w:b/>
            <w:lang w:eastAsia="en-US"/>
          </w:rPr>
          <w:t>I. A current resume</w:t>
        </w:r>
      </w:ins>
    </w:p>
    <w:p w14:paraId="1DBB8616" w14:textId="77777777" w:rsidR="00E67623" w:rsidRDefault="00E67623" w:rsidP="00E67623">
      <w:pPr>
        <w:spacing w:before="100" w:beforeAutospacing="1" w:after="100" w:afterAutospacing="1"/>
        <w:contextualSpacing/>
        <w:rPr>
          <w:ins w:id="10" w:author="Microsoft Office User" w:date="2017-04-16T15:14:00Z"/>
          <w:rFonts w:ascii="Times New Roman" w:hAnsi="Times New Roman" w:cs="Times New Roman"/>
          <w:b/>
          <w:lang w:eastAsia="en-US"/>
        </w:rPr>
      </w:pPr>
    </w:p>
    <w:p w14:paraId="3E13B809" w14:textId="77777777" w:rsidR="00E67623" w:rsidRPr="008241AC" w:rsidRDefault="00E67623" w:rsidP="00E67623">
      <w:pPr>
        <w:spacing w:before="100" w:beforeAutospacing="1" w:after="100" w:afterAutospacing="1"/>
        <w:contextualSpacing/>
        <w:rPr>
          <w:ins w:id="11" w:author="Microsoft Office User" w:date="2017-04-16T15:14:00Z"/>
          <w:rFonts w:ascii="Times New Roman" w:hAnsi="Times New Roman" w:cs="Times New Roman"/>
          <w:b/>
          <w:lang w:eastAsia="en-US"/>
        </w:rPr>
      </w:pPr>
      <w:ins w:id="12" w:author="Microsoft Office User" w:date="2017-04-16T15:14:00Z">
        <w:r w:rsidRPr="0061601A">
          <w:rPr>
            <w:rFonts w:ascii="Times New Roman" w:hAnsi="Times New Roman" w:cs="Times New Roman"/>
            <w:b/>
            <w:lang w:eastAsia="en-US"/>
          </w:rPr>
          <w:t>II.</w:t>
        </w:r>
        <w:r w:rsidRPr="0061601A">
          <w:rPr>
            <w:rFonts w:ascii="Times New Roman" w:hAnsi="Times New Roman" w:cs="Times New Roman"/>
            <w:lang w:eastAsia="en-US"/>
          </w:rPr>
          <w:t xml:space="preserve"> </w:t>
        </w:r>
        <w:r w:rsidRPr="0061601A">
          <w:rPr>
            <w:rFonts w:ascii="Times New Roman" w:hAnsi="Times New Roman" w:cs="Times New Roman"/>
            <w:b/>
            <w:lang w:eastAsia="en-US"/>
          </w:rPr>
          <w:t>A two-three page statement</w:t>
        </w:r>
        <w:r w:rsidRPr="0061601A">
          <w:rPr>
            <w:rFonts w:ascii="Times New Roman" w:hAnsi="Times New Roman" w:cs="Times New Roman"/>
            <w:lang w:eastAsia="en-US"/>
          </w:rPr>
          <w:t xml:space="preserve"> addressing the following questions. </w:t>
        </w:r>
        <w:r w:rsidRPr="00F219AE">
          <w:rPr>
            <w:rFonts w:ascii="Times New Roman" w:hAnsi="Times New Roman" w:cs="Times New Roman"/>
            <w:lang w:eastAsia="en-US"/>
          </w:rPr>
          <w:t xml:space="preserve"> Please do not forget to write your name and Net ID on the statement.</w:t>
        </w:r>
      </w:ins>
    </w:p>
    <w:p w14:paraId="1587F409" w14:textId="77777777" w:rsidR="00E67623" w:rsidRPr="008241AC" w:rsidRDefault="00E67623" w:rsidP="00E67623">
      <w:pPr>
        <w:rPr>
          <w:ins w:id="13" w:author="Microsoft Office User" w:date="2017-04-16T15:14:00Z"/>
          <w:rFonts w:ascii="Times New Roman" w:hAnsi="Times New Roman" w:cs="Times New Roman"/>
        </w:rPr>
      </w:pPr>
    </w:p>
    <w:p w14:paraId="1BA9AAAE" w14:textId="77777777" w:rsidR="00E67623" w:rsidRPr="008241AC" w:rsidRDefault="00E67623" w:rsidP="00E67623">
      <w:pPr>
        <w:pStyle w:val="ListParagraph"/>
        <w:numPr>
          <w:ilvl w:val="0"/>
          <w:numId w:val="21"/>
        </w:numPr>
        <w:rPr>
          <w:ins w:id="14" w:author="Microsoft Office User" w:date="2017-04-16T15:14:00Z"/>
          <w:rFonts w:ascii="Times New Roman" w:hAnsi="Times New Roman" w:cs="Times New Roman"/>
        </w:rPr>
      </w:pPr>
      <w:ins w:id="15" w:author="Microsoft Office User" w:date="2017-04-16T15:14:00Z">
        <w:r w:rsidRPr="008241AC">
          <w:rPr>
            <w:rFonts w:ascii="Times New Roman" w:hAnsi="Times New Roman" w:cs="Times New Roman"/>
          </w:rPr>
          <w:t xml:space="preserve">Why are you applying for this course and service learning experience? </w:t>
        </w:r>
      </w:ins>
    </w:p>
    <w:p w14:paraId="7E412EA6" w14:textId="77777777" w:rsidR="00EA2150" w:rsidRPr="008241AC" w:rsidRDefault="00EA2150" w:rsidP="00EA2150">
      <w:pPr>
        <w:pStyle w:val="ListParagraph"/>
        <w:numPr>
          <w:ilvl w:val="0"/>
          <w:numId w:val="21"/>
        </w:numPr>
        <w:rPr>
          <w:ins w:id="16" w:author="Microsoft Office User" w:date="2017-04-16T15:15:00Z"/>
          <w:rFonts w:ascii="Times New Roman" w:hAnsi="Times New Roman" w:cs="Times New Roman"/>
        </w:rPr>
      </w:pPr>
      <w:ins w:id="17" w:author="Microsoft Office User" w:date="2017-04-16T15:15:00Z">
        <w:r w:rsidRPr="008241AC">
          <w:rPr>
            <w:rFonts w:ascii="Times New Roman" w:hAnsi="Times New Roman" w:cs="Times New Roman"/>
          </w:rPr>
          <w:t>Describe your views of climate change and what it means globally.</w:t>
        </w:r>
      </w:ins>
    </w:p>
    <w:p w14:paraId="7AFF98E2" w14:textId="77777777" w:rsidR="00EA2150" w:rsidRPr="008241AC" w:rsidRDefault="00EA2150" w:rsidP="00EA2150">
      <w:pPr>
        <w:pStyle w:val="ListParagraph"/>
        <w:numPr>
          <w:ilvl w:val="0"/>
          <w:numId w:val="21"/>
        </w:numPr>
        <w:rPr>
          <w:ins w:id="18" w:author="Microsoft Office User" w:date="2017-04-16T15:15:00Z"/>
          <w:rFonts w:ascii="Times New Roman" w:hAnsi="Times New Roman" w:cs="Times New Roman"/>
        </w:rPr>
      </w:pPr>
      <w:ins w:id="19" w:author="Microsoft Office User" w:date="2017-04-16T15:15:00Z">
        <w:r w:rsidRPr="008241AC">
          <w:rPr>
            <w:rFonts w:ascii="Times New Roman" w:hAnsi="Times New Roman" w:cs="Times New Roman"/>
          </w:rPr>
          <w:t>How will this experience help you achieve your personal, professional and academic goals?</w:t>
        </w:r>
      </w:ins>
    </w:p>
    <w:p w14:paraId="57058B88" w14:textId="77777777" w:rsidR="00E67623" w:rsidRPr="008241AC" w:rsidRDefault="00E67623" w:rsidP="00E67623">
      <w:pPr>
        <w:pStyle w:val="ListParagraph"/>
        <w:numPr>
          <w:ilvl w:val="0"/>
          <w:numId w:val="21"/>
        </w:numPr>
        <w:rPr>
          <w:ins w:id="20" w:author="Microsoft Office User" w:date="2017-04-16T15:14:00Z"/>
          <w:rFonts w:ascii="Times New Roman" w:hAnsi="Times New Roman" w:cs="Times New Roman"/>
        </w:rPr>
      </w:pPr>
      <w:ins w:id="21" w:author="Microsoft Office User" w:date="2017-04-16T15:14:00Z">
        <w:r w:rsidRPr="008241AC">
          <w:rPr>
            <w:rFonts w:ascii="Times New Roman" w:hAnsi="Times New Roman" w:cs="Times New Roman"/>
          </w:rPr>
          <w:t>List any relevant courses that you have taken that may be relevant to this opportunity.</w:t>
        </w:r>
      </w:ins>
    </w:p>
    <w:p w14:paraId="4FB7AE68" w14:textId="77777777" w:rsidR="00E67623" w:rsidRPr="008241AC" w:rsidRDefault="00E67623" w:rsidP="00E67623">
      <w:pPr>
        <w:pStyle w:val="ListParagraph"/>
        <w:numPr>
          <w:ilvl w:val="0"/>
          <w:numId w:val="21"/>
        </w:numPr>
        <w:rPr>
          <w:ins w:id="22" w:author="Microsoft Office User" w:date="2017-04-16T15:14:00Z"/>
          <w:rFonts w:ascii="Times New Roman" w:hAnsi="Times New Roman" w:cs="Times New Roman"/>
        </w:rPr>
      </w:pPr>
      <w:ins w:id="23" w:author="Microsoft Office User" w:date="2017-04-16T15:14:00Z">
        <w:r w:rsidRPr="008241AC">
          <w:rPr>
            <w:rFonts w:ascii="Times New Roman" w:hAnsi="Times New Roman" w:cs="Times New Roman"/>
          </w:rPr>
          <w:t>What life skills and experience do you hope to gain by taking this course?</w:t>
        </w:r>
      </w:ins>
    </w:p>
    <w:p w14:paraId="54AAAE63" w14:textId="3572EEE6" w:rsidR="00E67623" w:rsidRPr="008241AC" w:rsidRDefault="00E67623" w:rsidP="00E67623">
      <w:pPr>
        <w:pStyle w:val="ListParagraph"/>
        <w:numPr>
          <w:ilvl w:val="0"/>
          <w:numId w:val="21"/>
        </w:numPr>
        <w:rPr>
          <w:ins w:id="24" w:author="Microsoft Office User" w:date="2017-04-16T15:14:00Z"/>
          <w:rFonts w:ascii="Times New Roman" w:hAnsi="Times New Roman" w:cs="Times New Roman"/>
        </w:rPr>
      </w:pPr>
      <w:ins w:id="25" w:author="Microsoft Office User" w:date="2017-04-16T15:14:00Z">
        <w:r w:rsidRPr="008241AC">
          <w:rPr>
            <w:rFonts w:ascii="Times New Roman" w:hAnsi="Times New Roman" w:cs="Times New Roman"/>
          </w:rPr>
          <w:t>If you’re chosen, what can you bring or contribute to program? Pl</w:t>
        </w:r>
        <w:r w:rsidR="0042290F">
          <w:rPr>
            <w:rFonts w:ascii="Times New Roman" w:hAnsi="Times New Roman" w:cs="Times New Roman"/>
          </w:rPr>
          <w:t>ease feel free to elaborate on your</w:t>
        </w:r>
        <w:r w:rsidRPr="008241AC">
          <w:rPr>
            <w:rFonts w:ascii="Times New Roman" w:hAnsi="Times New Roman" w:cs="Times New Roman"/>
          </w:rPr>
          <w:t xml:space="preserve"> special skills. </w:t>
        </w:r>
      </w:ins>
    </w:p>
    <w:p w14:paraId="436D93B7" w14:textId="77777777" w:rsidR="00BA6418" w:rsidRDefault="00BA6418" w:rsidP="00E67623">
      <w:pPr>
        <w:pStyle w:val="ListParagraph"/>
        <w:numPr>
          <w:ilvl w:val="0"/>
          <w:numId w:val="21"/>
        </w:numPr>
        <w:rPr>
          <w:ins w:id="26" w:author="Microsoft Office User" w:date="2017-04-30T21:41:00Z"/>
          <w:rFonts w:ascii="Times New Roman" w:hAnsi="Times New Roman" w:cs="Times New Roman"/>
        </w:rPr>
        <w:pPrChange w:id="27" w:author="Microsoft Office User" w:date="2017-04-30T21:41:00Z">
          <w:pPr>
            <w:pStyle w:val="ListParagraph"/>
            <w:numPr>
              <w:numId w:val="21"/>
            </w:numPr>
            <w:ind w:hanging="360"/>
          </w:pPr>
        </w:pPrChange>
      </w:pPr>
      <w:ins w:id="28" w:author="Microsoft Office User" w:date="2017-04-30T21:41:00Z">
        <w:r w:rsidRPr="008241AC">
          <w:rPr>
            <w:rFonts w:ascii="Times New Roman" w:hAnsi="Times New Roman" w:cs="Times New Roman"/>
          </w:rPr>
          <w:t>Where have you traveled internationally?</w:t>
        </w:r>
      </w:ins>
    </w:p>
    <w:p w14:paraId="32F0E74E" w14:textId="5DC8A0C4" w:rsidR="00E67623" w:rsidRPr="00BA6418" w:rsidRDefault="00E67623" w:rsidP="00E67623">
      <w:pPr>
        <w:pStyle w:val="ListParagraph"/>
        <w:numPr>
          <w:ilvl w:val="0"/>
          <w:numId w:val="21"/>
        </w:numPr>
        <w:rPr>
          <w:ins w:id="29" w:author="Microsoft Office User" w:date="2017-04-16T15:14:00Z"/>
          <w:rFonts w:ascii="Times New Roman" w:hAnsi="Times New Roman" w:cs="Times New Roman"/>
          <w:rPrChange w:id="30" w:author="Microsoft Office User" w:date="2017-04-30T21:41:00Z">
            <w:rPr>
              <w:ins w:id="31" w:author="Microsoft Office User" w:date="2017-04-16T15:14:00Z"/>
              <w:rFonts w:ascii="Times New Roman" w:hAnsi="Times New Roman" w:cs="Times New Roman"/>
            </w:rPr>
          </w:rPrChange>
        </w:rPr>
        <w:pPrChange w:id="32" w:author="Microsoft Office User" w:date="2017-04-30T21:41:00Z">
          <w:pPr>
            <w:pStyle w:val="ListParagraph"/>
            <w:numPr>
              <w:numId w:val="21"/>
            </w:numPr>
            <w:ind w:hanging="360"/>
          </w:pPr>
        </w:pPrChange>
      </w:pPr>
      <w:bookmarkStart w:id="33" w:name="_GoBack"/>
      <w:bookmarkEnd w:id="33"/>
      <w:ins w:id="34" w:author="Microsoft Office User" w:date="2017-04-16T15:14:00Z">
        <w:r w:rsidRPr="00BA6418">
          <w:rPr>
            <w:rFonts w:ascii="Times New Roman" w:hAnsi="Times New Roman" w:cs="Times New Roman"/>
            <w:rPrChange w:id="35" w:author="Microsoft Office User" w:date="2017-04-30T21:41:00Z">
              <w:rPr>
                <w:rFonts w:ascii="Times New Roman" w:hAnsi="Times New Roman" w:cs="Times New Roman"/>
              </w:rPr>
            </w:rPrChange>
          </w:rPr>
          <w:t>Can you swim? Do you know how to ride a bicycle? Yes/No answer is fine.</w:t>
        </w:r>
      </w:ins>
    </w:p>
    <w:p w14:paraId="5EE65EEB" w14:textId="77777777" w:rsidR="00E67623" w:rsidRDefault="00E67623" w:rsidP="00E67623">
      <w:pPr>
        <w:rPr>
          <w:ins w:id="36" w:author="Microsoft Office User" w:date="2017-04-16T15:14:00Z"/>
        </w:rPr>
      </w:pPr>
    </w:p>
    <w:p w14:paraId="46D4576E" w14:textId="756B14C3" w:rsidR="00E67623" w:rsidRDefault="00E67623" w:rsidP="00E67623">
      <w:pPr>
        <w:rPr>
          <w:ins w:id="37" w:author="Microsoft Office User" w:date="2017-04-16T15:14:00Z"/>
        </w:rPr>
      </w:pPr>
      <w:ins w:id="38" w:author="Microsoft Office User" w:date="2017-04-16T15:14:00Z">
        <w:r w:rsidRPr="0061601A">
          <w:rPr>
            <w:rFonts w:ascii="Times New Roman" w:hAnsi="Times New Roman" w:cs="Times New Roman"/>
            <w:b/>
            <w:lang w:eastAsia="en-US"/>
          </w:rPr>
          <w:t>III. Interview:</w:t>
        </w:r>
        <w:r w:rsidRPr="0061601A">
          <w:rPr>
            <w:rFonts w:ascii="Times New Roman" w:hAnsi="Times New Roman" w:cs="Times New Roman"/>
            <w:lang w:eastAsia="en-US"/>
          </w:rPr>
          <w:t xml:space="preserve"> In addition to the resume and application statement, there will also be a 15</w:t>
        </w:r>
      </w:ins>
      <w:ins w:id="39" w:author="Microsoft Office User" w:date="2017-04-30T21:31:00Z">
        <w:r w:rsidR="00DE7606">
          <w:rPr>
            <w:rFonts w:ascii="Times New Roman" w:hAnsi="Times New Roman" w:cs="Times New Roman"/>
            <w:lang w:eastAsia="en-US"/>
          </w:rPr>
          <w:t>-20</w:t>
        </w:r>
      </w:ins>
      <w:ins w:id="40" w:author="Microsoft Office User" w:date="2017-04-16T15:14:00Z">
        <w:r w:rsidRPr="0061601A">
          <w:rPr>
            <w:rFonts w:ascii="Times New Roman" w:hAnsi="Times New Roman" w:cs="Times New Roman"/>
            <w:lang w:eastAsia="en-US"/>
          </w:rPr>
          <w:t xml:space="preserve"> mi</w:t>
        </w:r>
        <w:r w:rsidR="00DE7606">
          <w:rPr>
            <w:rFonts w:ascii="Times New Roman" w:hAnsi="Times New Roman" w:cs="Times New Roman"/>
            <w:lang w:eastAsia="en-US"/>
          </w:rPr>
          <w:t xml:space="preserve">n interview by the instructor. </w:t>
        </w:r>
        <w:r>
          <w:rPr>
            <w:rFonts w:ascii="Times New Roman" w:hAnsi="Times New Roman" w:cs="Times New Roman"/>
            <w:lang w:eastAsia="en-US"/>
          </w:rPr>
          <w:t>Time</w:t>
        </w:r>
      </w:ins>
      <w:ins w:id="41" w:author="Microsoft Office User" w:date="2017-04-30T21:31:00Z">
        <w:r w:rsidR="00DE7606">
          <w:rPr>
            <w:rFonts w:ascii="Times New Roman" w:hAnsi="Times New Roman" w:cs="Times New Roman"/>
            <w:lang w:eastAsia="en-US"/>
          </w:rPr>
          <w:t xml:space="preserve"> and date</w:t>
        </w:r>
      </w:ins>
      <w:ins w:id="42" w:author="Microsoft Office User" w:date="2017-04-16T15:14:00Z">
        <w:r>
          <w:rPr>
            <w:rFonts w:ascii="Times New Roman" w:hAnsi="Times New Roman" w:cs="Times New Roman"/>
            <w:lang w:eastAsia="en-US"/>
          </w:rPr>
          <w:t xml:space="preserve"> to be announced.  </w:t>
        </w:r>
      </w:ins>
    </w:p>
    <w:p w14:paraId="5B2AECAD" w14:textId="77777777" w:rsidR="00E67623" w:rsidRDefault="00E67623" w:rsidP="00E67623">
      <w:pPr>
        <w:rPr>
          <w:ins w:id="43" w:author="Microsoft Office User" w:date="2017-04-16T15:14:00Z"/>
        </w:rPr>
      </w:pPr>
    </w:p>
    <w:p w14:paraId="0D77E14E" w14:textId="77777777" w:rsidR="00BA6418" w:rsidRDefault="00850696" w:rsidP="00E67623">
      <w:pPr>
        <w:spacing w:before="100" w:beforeAutospacing="1" w:after="100" w:afterAutospacing="1"/>
        <w:contextualSpacing/>
        <w:rPr>
          <w:ins w:id="44" w:author="Microsoft Office User" w:date="2017-04-30T21:37:00Z"/>
          <w:rFonts w:ascii="Times New Roman" w:hAnsi="Times New Roman" w:cs="Times New Roman"/>
          <w:bCs/>
          <w:lang w:eastAsia="en-US"/>
        </w:rPr>
      </w:pPr>
      <w:ins w:id="45" w:author="Microsoft Office User" w:date="2017-04-30T21:33:00Z">
        <w:r>
          <w:rPr>
            <w:rFonts w:ascii="Times New Roman" w:hAnsi="Times New Roman" w:cs="Times New Roman"/>
            <w:bCs/>
            <w:lang w:eastAsia="en-US"/>
          </w:rPr>
          <w:t xml:space="preserve">Spring 2017:  </w:t>
        </w:r>
      </w:ins>
      <w:ins w:id="46" w:author="Microsoft Office User" w:date="2017-04-30T21:32:00Z">
        <w:r w:rsidR="00DE7606">
          <w:rPr>
            <w:rFonts w:ascii="Times New Roman" w:hAnsi="Times New Roman" w:cs="Times New Roman"/>
            <w:bCs/>
            <w:lang w:eastAsia="en-US"/>
          </w:rPr>
          <w:t>Early Applica</w:t>
        </w:r>
        <w:r>
          <w:rPr>
            <w:rFonts w:ascii="Times New Roman" w:hAnsi="Times New Roman" w:cs="Times New Roman"/>
            <w:bCs/>
            <w:lang w:eastAsia="en-US"/>
          </w:rPr>
          <w:t>tion Submission</w:t>
        </w:r>
        <w:r w:rsidR="00DE7606">
          <w:rPr>
            <w:rFonts w:ascii="Times New Roman" w:hAnsi="Times New Roman" w:cs="Times New Roman"/>
            <w:bCs/>
            <w:lang w:eastAsia="en-US"/>
          </w:rPr>
          <w:t xml:space="preserve">:  </w:t>
        </w:r>
        <w:r w:rsidR="00DE7606">
          <w:rPr>
            <w:rFonts w:ascii="Times New Roman" w:hAnsi="Times New Roman" w:cs="Times New Roman"/>
            <w:bCs/>
            <w:lang w:eastAsia="en-US"/>
          </w:rPr>
          <w:t>April 30</w:t>
        </w:r>
        <w:r w:rsidR="00DE7606" w:rsidRPr="00E324F9">
          <w:rPr>
            <w:rFonts w:ascii="Times New Roman" w:hAnsi="Times New Roman" w:cs="Times New Roman"/>
            <w:bCs/>
            <w:lang w:eastAsia="en-US"/>
          </w:rPr>
          <w:t>, 201</w:t>
        </w:r>
        <w:r w:rsidR="00DE7606">
          <w:rPr>
            <w:rFonts w:ascii="Times New Roman" w:hAnsi="Times New Roman" w:cs="Times New Roman"/>
            <w:bCs/>
            <w:lang w:eastAsia="en-US"/>
          </w:rPr>
          <w:t>7</w:t>
        </w:r>
        <w:r w:rsidR="00DE7606" w:rsidRPr="00E324F9">
          <w:rPr>
            <w:rFonts w:ascii="Times New Roman" w:hAnsi="Times New Roman" w:cs="Times New Roman"/>
            <w:bCs/>
            <w:lang w:eastAsia="en-US"/>
          </w:rPr>
          <w:t xml:space="preserve"> (11:59 pm). </w:t>
        </w:r>
      </w:ins>
    </w:p>
    <w:p w14:paraId="7923FB78" w14:textId="691B366F" w:rsidR="00DE7606" w:rsidRDefault="00850696" w:rsidP="00E67623">
      <w:pPr>
        <w:spacing w:before="100" w:beforeAutospacing="1" w:after="100" w:afterAutospacing="1"/>
        <w:contextualSpacing/>
        <w:rPr>
          <w:ins w:id="47" w:author="Microsoft Office User" w:date="2017-04-30T21:32:00Z"/>
          <w:rFonts w:ascii="Times New Roman" w:hAnsi="Times New Roman" w:cs="Times New Roman"/>
          <w:bCs/>
          <w:lang w:eastAsia="en-US"/>
        </w:rPr>
      </w:pPr>
      <w:ins w:id="48" w:author="Microsoft Office User" w:date="2017-04-30T21:33:00Z">
        <w:r>
          <w:rPr>
            <w:rFonts w:ascii="Times New Roman" w:hAnsi="Times New Roman" w:cs="Times New Roman"/>
            <w:bCs/>
            <w:lang w:eastAsia="en-US"/>
          </w:rPr>
          <w:t xml:space="preserve">After May 1, 2017 </w:t>
        </w:r>
      </w:ins>
      <w:ins w:id="49" w:author="Microsoft Office User" w:date="2017-04-30T21:34:00Z">
        <w:r>
          <w:rPr>
            <w:rFonts w:ascii="Times New Roman" w:hAnsi="Times New Roman" w:cs="Times New Roman"/>
            <w:bCs/>
            <w:lang w:eastAsia="en-US"/>
          </w:rPr>
          <w:t>–</w:t>
        </w:r>
      </w:ins>
      <w:ins w:id="50" w:author="Microsoft Office User" w:date="2017-04-30T21:33:00Z">
        <w:r>
          <w:rPr>
            <w:rFonts w:ascii="Times New Roman" w:hAnsi="Times New Roman" w:cs="Times New Roman"/>
            <w:bCs/>
            <w:lang w:eastAsia="en-US"/>
          </w:rPr>
          <w:t xml:space="preserve"> August </w:t>
        </w:r>
      </w:ins>
      <w:ins w:id="51" w:author="Microsoft Office User" w:date="2017-04-30T21:40:00Z">
        <w:r w:rsidR="00BA6418">
          <w:rPr>
            <w:rFonts w:ascii="Times New Roman" w:hAnsi="Times New Roman" w:cs="Times New Roman"/>
            <w:bCs/>
            <w:lang w:eastAsia="en-US"/>
          </w:rPr>
          <w:t>25</w:t>
        </w:r>
      </w:ins>
      <w:ins w:id="52" w:author="Microsoft Office User" w:date="2017-04-30T21:34:00Z">
        <w:r>
          <w:rPr>
            <w:rFonts w:ascii="Times New Roman" w:hAnsi="Times New Roman" w:cs="Times New Roman"/>
            <w:bCs/>
            <w:lang w:eastAsia="en-US"/>
          </w:rPr>
          <w:t xml:space="preserve">, 2017. </w:t>
        </w:r>
      </w:ins>
      <w:ins w:id="53" w:author="Microsoft Office User" w:date="2017-04-30T21:32:00Z">
        <w:r w:rsidR="00DE7606">
          <w:rPr>
            <w:rFonts w:ascii="Times New Roman" w:hAnsi="Times New Roman" w:cs="Times New Roman"/>
            <w:bCs/>
            <w:lang w:eastAsia="en-US"/>
          </w:rPr>
          <w:t xml:space="preserve">Rolling </w:t>
        </w:r>
      </w:ins>
      <w:ins w:id="54" w:author="Microsoft Office User" w:date="2017-04-30T21:33:00Z">
        <w:r>
          <w:rPr>
            <w:rFonts w:ascii="Times New Roman" w:hAnsi="Times New Roman" w:cs="Times New Roman"/>
            <w:bCs/>
            <w:lang w:eastAsia="en-US"/>
          </w:rPr>
          <w:t xml:space="preserve">Admission </w:t>
        </w:r>
      </w:ins>
    </w:p>
    <w:p w14:paraId="57899BE8" w14:textId="77777777" w:rsidR="00850696" w:rsidRDefault="00850696" w:rsidP="00E67623">
      <w:pPr>
        <w:spacing w:before="100" w:beforeAutospacing="1" w:after="100" w:afterAutospacing="1"/>
        <w:contextualSpacing/>
        <w:rPr>
          <w:ins w:id="55" w:author="Microsoft Office User" w:date="2017-04-30T21:32:00Z"/>
          <w:rFonts w:ascii="Times New Roman" w:hAnsi="Times New Roman" w:cs="Times New Roman"/>
          <w:bCs/>
          <w:lang w:eastAsia="en-US"/>
        </w:rPr>
      </w:pPr>
    </w:p>
    <w:p w14:paraId="18C6A143" w14:textId="1B24FF83" w:rsidR="00E67623" w:rsidRPr="00E324F9" w:rsidRDefault="00E67623" w:rsidP="00E67623">
      <w:pPr>
        <w:spacing w:before="100" w:beforeAutospacing="1" w:after="100" w:afterAutospacing="1"/>
        <w:contextualSpacing/>
        <w:rPr>
          <w:ins w:id="56" w:author="Microsoft Office User" w:date="2017-04-16T15:14:00Z"/>
          <w:rFonts w:ascii="Times New Roman" w:hAnsi="Times New Roman" w:cs="Times New Roman"/>
          <w:lang w:eastAsia="en-US"/>
        </w:rPr>
      </w:pPr>
      <w:ins w:id="57" w:author="Microsoft Office User" w:date="2017-04-16T15:14:00Z">
        <w:r w:rsidRPr="0061601A">
          <w:rPr>
            <w:rFonts w:ascii="Times New Roman" w:hAnsi="Times New Roman" w:cs="Times New Roman"/>
            <w:bCs/>
            <w:lang w:eastAsia="en-US"/>
          </w:rPr>
          <w:t>Please s</w:t>
        </w:r>
        <w:r w:rsidRPr="0013040F">
          <w:rPr>
            <w:rFonts w:ascii="Times New Roman" w:hAnsi="Times New Roman" w:cs="Times New Roman"/>
            <w:bCs/>
            <w:lang w:eastAsia="en-US"/>
          </w:rPr>
          <w:t>ubmit</w:t>
        </w:r>
        <w:r w:rsidRPr="00E324F9">
          <w:rPr>
            <w:rFonts w:ascii="Times New Roman" w:hAnsi="Times New Roman" w:cs="Times New Roman"/>
            <w:bCs/>
            <w:lang w:eastAsia="en-US"/>
          </w:rPr>
          <w:t xml:space="preserve"> your application materials to </w:t>
        </w:r>
        <w:r w:rsidRPr="00E324F9">
          <w:fldChar w:fldCharType="begin"/>
        </w:r>
        <w:r w:rsidRPr="00E324F9">
          <w:rPr>
            <w:rFonts w:ascii="Times New Roman" w:hAnsi="Times New Roman" w:cs="Times New Roman"/>
          </w:rPr>
          <w:instrText xml:space="preserve"> HYPERLINK "mailto:cuinvietnam@cornell.edu" </w:instrText>
        </w:r>
        <w:r w:rsidRPr="00E324F9">
          <w:fldChar w:fldCharType="separate"/>
        </w:r>
        <w:r w:rsidRPr="00E324F9">
          <w:rPr>
            <w:rStyle w:val="Hyperlink"/>
            <w:rFonts w:ascii="Times New Roman" w:hAnsi="Times New Roman" w:cs="Times New Roman"/>
            <w:bCs/>
            <w:lang w:eastAsia="en-US"/>
          </w:rPr>
          <w:t>CornellInVietnam@cornell.edu</w:t>
        </w:r>
        <w:r w:rsidRPr="00E324F9">
          <w:rPr>
            <w:rStyle w:val="Hyperlink"/>
            <w:rFonts w:ascii="Times New Roman" w:hAnsi="Times New Roman" w:cs="Times New Roman"/>
            <w:bCs/>
            <w:lang w:eastAsia="en-US"/>
          </w:rPr>
          <w:fldChar w:fldCharType="end"/>
        </w:r>
        <w:r w:rsidRPr="00E324F9">
          <w:rPr>
            <w:rFonts w:ascii="Times New Roman" w:hAnsi="Times New Roman" w:cs="Times New Roman"/>
            <w:bCs/>
            <w:lang w:eastAsia="en-US"/>
          </w:rPr>
          <w:t xml:space="preserve"> </w:t>
        </w:r>
      </w:ins>
    </w:p>
    <w:p w14:paraId="338B79D8" w14:textId="7C98D5E2" w:rsidR="005B1257" w:rsidRPr="0013040F" w:rsidDel="00FC0479" w:rsidRDefault="005B1257" w:rsidP="00F219AE">
      <w:pPr>
        <w:tabs>
          <w:tab w:val="left" w:pos="900"/>
        </w:tabs>
        <w:contextualSpacing/>
        <w:jc w:val="center"/>
        <w:rPr>
          <w:del w:id="58" w:author="Microsoft Office User" w:date="2017-04-16T14:59:00Z"/>
          <w:rFonts w:ascii="Times New Roman" w:hAnsi="Times New Roman" w:cs="Times New Roman"/>
          <w:b/>
          <w:sz w:val="28"/>
          <w:szCs w:val="28"/>
          <w:rPrChange w:id="59" w:author="Microsoft Office User" w:date="2016-08-23T19:16:00Z">
            <w:rPr>
              <w:del w:id="60" w:author="Microsoft Office User" w:date="2017-04-16T14:59:00Z"/>
              <w:rFonts w:ascii="Times New Roman" w:hAnsi="Times New Roman" w:cs="Times New Roman"/>
              <w:b/>
            </w:rPr>
          </w:rPrChange>
        </w:rPr>
      </w:pPr>
      <w:del w:id="61" w:author="Microsoft Office User" w:date="2017-04-16T15:14:00Z">
        <w:r w:rsidRPr="0013040F" w:rsidDel="00E67623">
          <w:rPr>
            <w:rFonts w:ascii="Times New Roman" w:hAnsi="Times New Roman" w:cs="Times New Roman"/>
            <w:b/>
            <w:sz w:val="28"/>
            <w:szCs w:val="28"/>
            <w:rPrChange w:id="62" w:author="Microsoft Office User" w:date="2016-08-23T19:16:00Z">
              <w:rPr>
                <w:rFonts w:ascii="Times New Roman" w:hAnsi="Times New Roman" w:cs="Times New Roman"/>
                <w:b/>
              </w:rPr>
            </w:rPrChange>
          </w:rPr>
          <w:delText>Application to participate in</w:delText>
        </w:r>
      </w:del>
      <w:del w:id="63" w:author="Microsoft Office User" w:date="2017-04-16T14:59:00Z">
        <w:r w:rsidRPr="0013040F" w:rsidDel="00FC0479">
          <w:rPr>
            <w:rFonts w:ascii="Times New Roman" w:hAnsi="Times New Roman" w:cs="Times New Roman"/>
            <w:b/>
            <w:sz w:val="28"/>
            <w:szCs w:val="28"/>
            <w:rPrChange w:id="64" w:author="Microsoft Office User" w:date="2016-08-23T19:16:00Z">
              <w:rPr>
                <w:rFonts w:ascii="Times New Roman" w:hAnsi="Times New Roman" w:cs="Times New Roman"/>
                <w:b/>
              </w:rPr>
            </w:rPrChange>
          </w:rPr>
          <w:delText>:</w:delText>
        </w:r>
      </w:del>
    </w:p>
    <w:p w14:paraId="77AE9509" w14:textId="6531DE93" w:rsidR="0013040F" w:rsidDel="00FC0479" w:rsidRDefault="0013040F" w:rsidP="00FC0479">
      <w:pPr>
        <w:tabs>
          <w:tab w:val="left" w:pos="900"/>
        </w:tabs>
        <w:contextualSpacing/>
        <w:jc w:val="center"/>
        <w:rPr>
          <w:del w:id="65" w:author="Microsoft Office User" w:date="2017-04-16T14:59:00Z"/>
          <w:rFonts w:ascii="Times New Roman" w:hAnsi="Times New Roman" w:cs="Times New Roman"/>
          <w:b/>
          <w:sz w:val="28"/>
          <w:szCs w:val="28"/>
        </w:rPr>
      </w:pPr>
      <w:moveToRangeStart w:id="66" w:author="Microsoft Office User" w:date="2016-08-23T19:16:00Z" w:name="move459743101"/>
      <w:moveTo w:id="67" w:author="Microsoft Office User" w:date="2016-08-23T19:16:00Z">
        <w:del w:id="68" w:author="Microsoft Office User" w:date="2017-04-16T14:58:00Z">
          <w:r w:rsidRPr="00E324F9" w:rsidDel="00FC0479">
            <w:rPr>
              <w:rFonts w:ascii="Times New Roman" w:hAnsi="Times New Roman" w:cs="Times New Roman"/>
              <w:b/>
              <w:sz w:val="28"/>
              <w:szCs w:val="28"/>
            </w:rPr>
            <w:delText>ALS 3600, 3601/</w:delText>
          </w:r>
        </w:del>
        <w:del w:id="69" w:author="Microsoft Office User" w:date="2017-04-16T15:14:00Z">
          <w:r w:rsidRPr="00E324F9" w:rsidDel="00E67623">
            <w:rPr>
              <w:rFonts w:ascii="Times New Roman" w:hAnsi="Times New Roman" w:cs="Times New Roman"/>
              <w:b/>
              <w:sz w:val="28"/>
              <w:szCs w:val="28"/>
            </w:rPr>
            <w:delText>ASIAN 3360</w:delText>
          </w:r>
        </w:del>
        <w:del w:id="70" w:author="Microsoft Office User" w:date="2017-04-16T14:58:00Z">
          <w:r w:rsidRPr="00E324F9" w:rsidDel="00FC0479">
            <w:rPr>
              <w:rFonts w:ascii="Times New Roman" w:hAnsi="Times New Roman" w:cs="Times New Roman"/>
              <w:b/>
              <w:sz w:val="28"/>
              <w:szCs w:val="28"/>
            </w:rPr>
            <w:delText>, 3361</w:delText>
          </w:r>
        </w:del>
      </w:moveTo>
    </w:p>
    <w:moveToRangeEnd w:id="66"/>
    <w:p w14:paraId="393C34B1" w14:textId="1B5BF1D1" w:rsidR="005B1257" w:rsidRPr="0013040F" w:rsidDel="00E67623" w:rsidRDefault="005B1257">
      <w:pPr>
        <w:tabs>
          <w:tab w:val="left" w:pos="900"/>
        </w:tabs>
        <w:contextualSpacing/>
        <w:jc w:val="center"/>
        <w:rPr>
          <w:del w:id="71" w:author="Microsoft Office User" w:date="2017-04-16T15:14:00Z"/>
          <w:rFonts w:ascii="Times New Roman" w:hAnsi="Times New Roman" w:cs="Times New Roman"/>
          <w:b/>
          <w:sz w:val="28"/>
          <w:szCs w:val="28"/>
          <w:rPrChange w:id="72" w:author="Microsoft Office User" w:date="2016-08-23T19:16:00Z">
            <w:rPr>
              <w:del w:id="73" w:author="Microsoft Office User" w:date="2017-04-16T15:14:00Z"/>
              <w:rFonts w:ascii="Times New Roman" w:hAnsi="Times New Roman" w:cs="Times New Roman"/>
              <w:b/>
            </w:rPr>
          </w:rPrChange>
        </w:rPr>
      </w:pPr>
      <w:del w:id="74" w:author="Microsoft Office User" w:date="2017-04-16T15:14:00Z">
        <w:r w:rsidRPr="0013040F" w:rsidDel="00E67623">
          <w:rPr>
            <w:rFonts w:ascii="Times New Roman" w:hAnsi="Times New Roman" w:cs="Times New Roman"/>
            <w:b/>
            <w:sz w:val="28"/>
            <w:szCs w:val="28"/>
            <w:rPrChange w:id="75" w:author="Microsoft Office User" w:date="2016-08-23T19:16:00Z">
              <w:rPr>
                <w:rFonts w:ascii="Times New Roman" w:hAnsi="Times New Roman" w:cs="Times New Roman"/>
                <w:b/>
              </w:rPr>
            </w:rPrChange>
          </w:rPr>
          <w:delText xml:space="preserve">Climate Change </w:delText>
        </w:r>
      </w:del>
      <w:del w:id="76" w:author="Microsoft Office User" w:date="2017-04-16T14:58:00Z">
        <w:r w:rsidRPr="0013040F" w:rsidDel="00FC0479">
          <w:rPr>
            <w:rFonts w:ascii="Times New Roman" w:hAnsi="Times New Roman" w:cs="Times New Roman"/>
            <w:b/>
            <w:sz w:val="28"/>
            <w:szCs w:val="28"/>
            <w:rPrChange w:id="77" w:author="Microsoft Office User" w:date="2016-08-23T19:16:00Z">
              <w:rPr>
                <w:rFonts w:ascii="Times New Roman" w:hAnsi="Times New Roman" w:cs="Times New Roman"/>
                <w:b/>
              </w:rPr>
            </w:rPrChange>
          </w:rPr>
          <w:delText xml:space="preserve">Awareness and Service Learning </w:delText>
        </w:r>
      </w:del>
      <w:del w:id="78" w:author="Microsoft Office User" w:date="2017-04-16T15:14:00Z">
        <w:r w:rsidRPr="0013040F" w:rsidDel="00E67623">
          <w:rPr>
            <w:rFonts w:ascii="Times New Roman" w:hAnsi="Times New Roman" w:cs="Times New Roman"/>
            <w:b/>
            <w:sz w:val="28"/>
            <w:szCs w:val="28"/>
            <w:rPrChange w:id="79" w:author="Microsoft Office User" w:date="2016-08-23T19:16:00Z">
              <w:rPr>
                <w:rFonts w:ascii="Times New Roman" w:hAnsi="Times New Roman" w:cs="Times New Roman"/>
                <w:b/>
              </w:rPr>
            </w:rPrChange>
          </w:rPr>
          <w:delText>in the Mekong Delta</w:delText>
        </w:r>
      </w:del>
      <w:del w:id="80" w:author="Microsoft Office User" w:date="2017-04-16T14:58:00Z">
        <w:r w:rsidRPr="0013040F" w:rsidDel="00FC0479">
          <w:rPr>
            <w:rFonts w:ascii="Times New Roman" w:hAnsi="Times New Roman" w:cs="Times New Roman"/>
            <w:b/>
            <w:sz w:val="28"/>
            <w:szCs w:val="28"/>
            <w:rPrChange w:id="81" w:author="Microsoft Office User" w:date="2016-08-23T19:16:00Z">
              <w:rPr>
                <w:rFonts w:ascii="Times New Roman" w:hAnsi="Times New Roman" w:cs="Times New Roman"/>
                <w:b/>
              </w:rPr>
            </w:rPrChange>
          </w:rPr>
          <w:delText>, Vietnam</w:delText>
        </w:r>
      </w:del>
    </w:p>
    <w:p w14:paraId="55BE2CB0" w14:textId="2EE3E05B" w:rsidR="005B1257" w:rsidRPr="0013040F" w:rsidDel="00E67623" w:rsidRDefault="005B1257">
      <w:pPr>
        <w:contextualSpacing/>
        <w:jc w:val="center"/>
        <w:rPr>
          <w:del w:id="82" w:author="Microsoft Office User" w:date="2017-04-16T15:14:00Z"/>
          <w:rFonts w:ascii="Times New Roman" w:hAnsi="Times New Roman" w:cs="Times New Roman"/>
          <w:b/>
          <w:sz w:val="28"/>
          <w:szCs w:val="28"/>
          <w:rPrChange w:id="83" w:author="Microsoft Office User" w:date="2016-08-23T19:16:00Z">
            <w:rPr>
              <w:del w:id="84" w:author="Microsoft Office User" w:date="2017-04-16T15:14:00Z"/>
              <w:rFonts w:ascii="Times New Roman" w:hAnsi="Times New Roman" w:cs="Times New Roman"/>
            </w:rPr>
          </w:rPrChange>
        </w:rPr>
        <w:pPrChange w:id="85" w:author="Microsoft Office User" w:date="2016-08-23T18:06:00Z">
          <w:pPr>
            <w:jc w:val="center"/>
          </w:pPr>
        </w:pPrChange>
      </w:pPr>
      <w:moveFromRangeStart w:id="86" w:author="Microsoft Office User" w:date="2016-08-23T19:16:00Z" w:name="move459743101"/>
      <w:moveFrom w:id="87" w:author="Microsoft Office User" w:date="2016-08-23T19:16:00Z">
        <w:del w:id="88" w:author="Microsoft Office User" w:date="2017-04-16T15:14:00Z">
          <w:r w:rsidRPr="0013040F" w:rsidDel="00E67623">
            <w:rPr>
              <w:rFonts w:ascii="Times New Roman" w:hAnsi="Times New Roman" w:cs="Times New Roman"/>
              <w:b/>
              <w:sz w:val="28"/>
              <w:szCs w:val="28"/>
              <w:rPrChange w:id="89" w:author="Microsoft Office User" w:date="2016-08-23T19:16:00Z">
                <w:rPr>
                  <w:rFonts w:ascii="Times New Roman" w:hAnsi="Times New Roman" w:cs="Times New Roman"/>
                </w:rPr>
              </w:rPrChange>
            </w:rPr>
            <w:delText>ALS 3600, 3601/ASIAN 3360, 3361</w:delText>
          </w:r>
        </w:del>
      </w:moveFrom>
    </w:p>
    <w:moveFromRangeEnd w:id="86"/>
    <w:p w14:paraId="7BC5333A" w14:textId="77777777" w:rsidR="005B1257" w:rsidRPr="0013040F" w:rsidDel="009333F4" w:rsidRDefault="005B1257">
      <w:pPr>
        <w:pStyle w:val="WPNormal"/>
        <w:contextualSpacing/>
        <w:jc w:val="center"/>
        <w:rPr>
          <w:del w:id="90" w:author="Microsoft Office User" w:date="2016-08-17T17:23:00Z"/>
          <w:rFonts w:ascii="Times New Roman" w:hAnsi="Times New Roman"/>
          <w:sz w:val="28"/>
          <w:szCs w:val="28"/>
          <w:rPrChange w:id="91" w:author="Microsoft Office User" w:date="2016-08-23T19:16:00Z">
            <w:rPr>
              <w:del w:id="92" w:author="Microsoft Office User" w:date="2016-08-17T17:23:00Z"/>
              <w:rFonts w:ascii="Times New Roman" w:hAnsi="Times New Roman"/>
              <w:szCs w:val="24"/>
            </w:rPr>
          </w:rPrChange>
        </w:rPr>
      </w:pPr>
    </w:p>
    <w:p w14:paraId="352174C4" w14:textId="4B1649D4" w:rsidR="001831D2" w:rsidRPr="0013040F" w:rsidDel="00186B47" w:rsidRDefault="001831D2">
      <w:pPr>
        <w:pStyle w:val="WPNormal"/>
        <w:contextualSpacing/>
        <w:rPr>
          <w:del w:id="93" w:author="Microsoft Office User" w:date="2016-08-17T17:21:00Z"/>
          <w:rFonts w:ascii="Times New Roman" w:hAnsi="Times New Roman"/>
          <w:sz w:val="28"/>
          <w:szCs w:val="28"/>
          <w:rPrChange w:id="94" w:author="Microsoft Office User" w:date="2016-08-23T19:16:00Z">
            <w:rPr>
              <w:del w:id="95" w:author="Microsoft Office User" w:date="2016-08-17T17:21:00Z"/>
              <w:rFonts w:ascii="Times New Roman" w:hAnsi="Times New Roman"/>
              <w:szCs w:val="24"/>
            </w:rPr>
          </w:rPrChange>
        </w:rPr>
        <w:pPrChange w:id="96" w:author="Microsoft Office User" w:date="2016-08-23T18:06:00Z">
          <w:pPr>
            <w:pStyle w:val="WPNormal"/>
            <w:contextualSpacing/>
            <w:jc w:val="center"/>
          </w:pPr>
        </w:pPrChange>
      </w:pPr>
      <w:del w:id="97" w:author="Microsoft Office User" w:date="2016-08-17T17:26:00Z">
        <w:r w:rsidRPr="0013040F" w:rsidDel="00186B47">
          <w:rPr>
            <w:rFonts w:ascii="Times New Roman" w:hAnsi="Times New Roman"/>
            <w:sz w:val="28"/>
            <w:szCs w:val="28"/>
            <w:rPrChange w:id="98" w:author="Microsoft Office User" w:date="2016-08-23T19:16:00Z">
              <w:rPr>
                <w:rFonts w:ascii="Times New Roman" w:hAnsi="Times New Roman"/>
              </w:rPr>
            </w:rPrChange>
          </w:rPr>
          <w:delText xml:space="preserve">The course is intended to provide students an introduction to climate change and its implications globally but in particular how it will impact the Mekong Delta region of Vietnam one of the most at risk areas in the world.   </w:delText>
        </w:r>
      </w:del>
      <w:del w:id="99" w:author="Microsoft Office User" w:date="2016-08-23T19:14:00Z">
        <w:r w:rsidRPr="0013040F" w:rsidDel="003617E5">
          <w:rPr>
            <w:rFonts w:ascii="Times New Roman" w:hAnsi="Times New Roman"/>
            <w:sz w:val="28"/>
            <w:szCs w:val="28"/>
            <w:rPrChange w:id="100" w:author="Microsoft Office User" w:date="2016-08-23T19:16:00Z">
              <w:rPr>
                <w:rFonts w:ascii="Times New Roman" w:hAnsi="Times New Roman"/>
              </w:rPr>
            </w:rPrChange>
          </w:rPr>
          <w:delText xml:space="preserve">The combination of classroom lectures and service learning experience while in Vietnam will </w:delText>
        </w:r>
        <w:r w:rsidR="00D252DC" w:rsidRPr="0013040F" w:rsidDel="003617E5">
          <w:rPr>
            <w:rFonts w:ascii="Times New Roman" w:hAnsi="Times New Roman"/>
            <w:sz w:val="28"/>
            <w:szCs w:val="28"/>
            <w:rPrChange w:id="101" w:author="Microsoft Office User" w:date="2016-08-23T19:16:00Z">
              <w:rPr>
                <w:rFonts w:ascii="Times New Roman" w:hAnsi="Times New Roman"/>
              </w:rPr>
            </w:rPrChange>
          </w:rPr>
          <w:delText xml:space="preserve">help students appreciate the culture and history of Vietnam </w:delText>
        </w:r>
      </w:del>
      <w:del w:id="102" w:author="Microsoft Office User" w:date="2016-08-17T17:52:00Z">
        <w:r w:rsidR="00D252DC" w:rsidRPr="0013040F" w:rsidDel="007815DA">
          <w:rPr>
            <w:rFonts w:ascii="Times New Roman" w:hAnsi="Times New Roman"/>
            <w:sz w:val="28"/>
            <w:szCs w:val="28"/>
            <w:rPrChange w:id="103" w:author="Microsoft Office User" w:date="2016-08-23T19:16:00Z">
              <w:rPr>
                <w:rFonts w:ascii="Times New Roman" w:hAnsi="Times New Roman"/>
              </w:rPr>
            </w:rPrChange>
          </w:rPr>
          <w:delText xml:space="preserve">and </w:delText>
        </w:r>
        <w:r w:rsidRPr="0013040F" w:rsidDel="007815DA">
          <w:rPr>
            <w:rFonts w:ascii="Times New Roman" w:hAnsi="Times New Roman"/>
            <w:sz w:val="28"/>
            <w:szCs w:val="28"/>
            <w:rPrChange w:id="104" w:author="Microsoft Office User" w:date="2016-08-23T19:16:00Z">
              <w:rPr>
                <w:rFonts w:ascii="Times New Roman" w:hAnsi="Times New Roman"/>
              </w:rPr>
            </w:rPrChange>
          </w:rPr>
          <w:delText xml:space="preserve">challenge </w:delText>
        </w:r>
        <w:r w:rsidR="00D252DC" w:rsidRPr="0013040F" w:rsidDel="007815DA">
          <w:rPr>
            <w:rFonts w:ascii="Times New Roman" w:hAnsi="Times New Roman"/>
            <w:sz w:val="28"/>
            <w:szCs w:val="28"/>
            <w:rPrChange w:id="105" w:author="Microsoft Office User" w:date="2016-08-23T19:16:00Z">
              <w:rPr>
                <w:rFonts w:ascii="Times New Roman" w:hAnsi="Times New Roman"/>
              </w:rPr>
            </w:rPrChange>
          </w:rPr>
          <w:delText>th</w:delText>
        </w:r>
      </w:del>
      <w:del w:id="106" w:author="Microsoft Office User" w:date="2016-08-17T17:51:00Z">
        <w:r w:rsidR="00D252DC" w:rsidRPr="0013040F" w:rsidDel="007815DA">
          <w:rPr>
            <w:rFonts w:ascii="Times New Roman" w:hAnsi="Times New Roman"/>
            <w:sz w:val="28"/>
            <w:szCs w:val="28"/>
            <w:rPrChange w:id="107" w:author="Microsoft Office User" w:date="2016-08-23T19:16:00Z">
              <w:rPr>
                <w:rFonts w:ascii="Times New Roman" w:hAnsi="Times New Roman"/>
              </w:rPr>
            </w:rPrChange>
          </w:rPr>
          <w:delText>em</w:delText>
        </w:r>
      </w:del>
      <w:del w:id="108" w:author="Microsoft Office User" w:date="2016-08-23T19:14:00Z">
        <w:r w:rsidR="00D252DC" w:rsidRPr="0013040F" w:rsidDel="003617E5">
          <w:rPr>
            <w:rFonts w:ascii="Times New Roman" w:hAnsi="Times New Roman"/>
            <w:sz w:val="28"/>
            <w:szCs w:val="28"/>
            <w:rPrChange w:id="109" w:author="Microsoft Office User" w:date="2016-08-23T19:16:00Z">
              <w:rPr>
                <w:rFonts w:ascii="Times New Roman" w:hAnsi="Times New Roman"/>
              </w:rPr>
            </w:rPrChange>
          </w:rPr>
          <w:delText xml:space="preserve"> </w:delText>
        </w:r>
        <w:r w:rsidRPr="0013040F" w:rsidDel="003617E5">
          <w:rPr>
            <w:rFonts w:ascii="Times New Roman" w:hAnsi="Times New Roman"/>
            <w:sz w:val="28"/>
            <w:szCs w:val="28"/>
            <w:rPrChange w:id="110" w:author="Microsoft Office User" w:date="2016-08-23T19:16:00Z">
              <w:rPr>
                <w:rFonts w:ascii="Times New Roman" w:hAnsi="Times New Roman"/>
              </w:rPr>
            </w:rPrChange>
          </w:rPr>
          <w:delText xml:space="preserve">to grasp the enormous </w:delText>
        </w:r>
        <w:r w:rsidR="00D252DC" w:rsidRPr="0013040F" w:rsidDel="003617E5">
          <w:rPr>
            <w:rFonts w:ascii="Times New Roman" w:hAnsi="Times New Roman"/>
            <w:sz w:val="28"/>
            <w:szCs w:val="28"/>
            <w:rPrChange w:id="111" w:author="Microsoft Office User" w:date="2016-08-23T19:16:00Z">
              <w:rPr>
                <w:rFonts w:ascii="Times New Roman" w:hAnsi="Times New Roman"/>
              </w:rPr>
            </w:rPrChange>
          </w:rPr>
          <w:delText xml:space="preserve">threats </w:delText>
        </w:r>
        <w:r w:rsidRPr="0013040F" w:rsidDel="003617E5">
          <w:rPr>
            <w:rFonts w:ascii="Times New Roman" w:hAnsi="Times New Roman"/>
            <w:sz w:val="28"/>
            <w:szCs w:val="28"/>
            <w:rPrChange w:id="112" w:author="Microsoft Office User" w:date="2016-08-23T19:16:00Z">
              <w:rPr>
                <w:rFonts w:ascii="Times New Roman" w:hAnsi="Times New Roman"/>
              </w:rPr>
            </w:rPrChange>
          </w:rPr>
          <w:delText>posed by climate change while examining and considering possible solutions. From what students learn and experience during this course, we hope you will be a better-informed global citizen and able to share the climate change story beyond your education at Cornell.</w:delText>
        </w:r>
      </w:del>
    </w:p>
    <w:p w14:paraId="64CE9044" w14:textId="311B16D2" w:rsidR="00400CFF" w:rsidRPr="0013040F" w:rsidDel="003617E5" w:rsidRDefault="00400CFF">
      <w:pPr>
        <w:pStyle w:val="WPNormal"/>
        <w:contextualSpacing/>
        <w:rPr>
          <w:del w:id="113" w:author="Microsoft Office User" w:date="2016-08-23T19:14:00Z"/>
          <w:rFonts w:ascii="Times New Roman" w:hAnsi="Times New Roman"/>
          <w:sz w:val="28"/>
          <w:szCs w:val="28"/>
          <w:rPrChange w:id="114" w:author="Microsoft Office User" w:date="2016-08-23T19:16:00Z">
            <w:rPr>
              <w:del w:id="115" w:author="Microsoft Office User" w:date="2016-08-23T19:14:00Z"/>
              <w:rFonts w:ascii="Times" w:hAnsi="Times" w:cs="Times New Roman"/>
              <w:b/>
              <w:bCs/>
              <w:i/>
              <w:iCs/>
              <w:sz w:val="20"/>
              <w:szCs w:val="20"/>
              <w:lang w:eastAsia="en-US"/>
            </w:rPr>
          </w:rPrChange>
        </w:rPr>
        <w:pPrChange w:id="116" w:author="Microsoft Office User" w:date="2016-08-23T18:06:00Z">
          <w:pPr>
            <w:spacing w:before="100" w:beforeAutospacing="1" w:after="100" w:afterAutospacing="1"/>
            <w:contextualSpacing/>
          </w:pPr>
        </w:pPrChange>
      </w:pPr>
    </w:p>
    <w:p w14:paraId="3545208C" w14:textId="4395FC21" w:rsidR="005B1257" w:rsidRPr="0013040F" w:rsidDel="003617E5" w:rsidRDefault="00400CFF">
      <w:pPr>
        <w:spacing w:before="100" w:beforeAutospacing="1" w:after="100" w:afterAutospacing="1"/>
        <w:contextualSpacing/>
        <w:rPr>
          <w:del w:id="117" w:author="Microsoft Office User" w:date="2016-08-23T19:14:00Z"/>
          <w:rFonts w:ascii="Times New Roman" w:hAnsi="Times New Roman" w:cs="Times New Roman"/>
          <w:sz w:val="28"/>
          <w:szCs w:val="28"/>
          <w:lang w:eastAsia="en-US"/>
          <w:rPrChange w:id="118" w:author="Microsoft Office User" w:date="2016-08-23T19:16:00Z">
            <w:rPr>
              <w:del w:id="119" w:author="Microsoft Office User" w:date="2016-08-23T19:14:00Z"/>
              <w:rFonts w:ascii="Times" w:hAnsi="Times" w:cs="Times New Roman"/>
              <w:sz w:val="20"/>
              <w:szCs w:val="20"/>
              <w:lang w:eastAsia="en-US"/>
            </w:rPr>
          </w:rPrChange>
        </w:rPr>
        <w:pPrChange w:id="120" w:author="Microsoft Office User" w:date="2016-08-23T18:06:00Z">
          <w:pPr>
            <w:spacing w:before="100" w:beforeAutospacing="1" w:after="100" w:afterAutospacing="1"/>
          </w:pPr>
        </w:pPrChange>
      </w:pPr>
      <w:del w:id="121" w:author="Microsoft Office User" w:date="2016-08-23T19:14:00Z">
        <w:r w:rsidRPr="0013040F" w:rsidDel="003617E5">
          <w:rPr>
            <w:rFonts w:ascii="Times New Roman" w:hAnsi="Times New Roman" w:cs="Times New Roman"/>
            <w:b/>
            <w:bCs/>
            <w:sz w:val="28"/>
            <w:szCs w:val="28"/>
            <w:lang w:eastAsia="en-US"/>
            <w:rPrChange w:id="122" w:author="Microsoft Office User" w:date="2016-08-23T19:16:00Z">
              <w:rPr>
                <w:rFonts w:ascii="Times" w:hAnsi="Times" w:cs="Times New Roman"/>
                <w:b/>
                <w:bCs/>
                <w:sz w:val="20"/>
                <w:szCs w:val="20"/>
                <w:lang w:eastAsia="en-US"/>
              </w:rPr>
            </w:rPrChange>
          </w:rPr>
          <w:delText>Requirements</w:delText>
        </w:r>
        <w:r w:rsidRPr="0013040F" w:rsidDel="003617E5">
          <w:rPr>
            <w:rFonts w:ascii="Times New Roman" w:hAnsi="Times New Roman" w:cs="Times New Roman"/>
            <w:sz w:val="28"/>
            <w:szCs w:val="28"/>
            <w:lang w:eastAsia="en-US"/>
            <w:rPrChange w:id="123" w:author="Microsoft Office User" w:date="2016-08-23T19:16:00Z">
              <w:rPr>
                <w:rFonts w:ascii="Times" w:hAnsi="Times" w:cs="Times New Roman"/>
                <w:sz w:val="20"/>
                <w:szCs w:val="20"/>
                <w:lang w:eastAsia="en-US"/>
              </w:rPr>
            </w:rPrChange>
          </w:rPr>
          <w:delText xml:space="preserve">:  Minimum GPA of 3.0 </w:delText>
        </w:r>
        <w:r w:rsidR="005B1257" w:rsidRPr="0013040F" w:rsidDel="003617E5">
          <w:rPr>
            <w:rFonts w:ascii="Times New Roman" w:hAnsi="Times New Roman" w:cs="Times New Roman"/>
            <w:sz w:val="28"/>
            <w:szCs w:val="28"/>
            <w:lang w:eastAsia="en-US"/>
            <w:rPrChange w:id="124" w:author="Microsoft Office User" w:date="2016-08-23T19:16:00Z">
              <w:rPr>
                <w:rFonts w:ascii="Times" w:hAnsi="Times" w:cs="Times New Roman"/>
                <w:sz w:val="20"/>
                <w:szCs w:val="20"/>
                <w:lang w:eastAsia="en-US"/>
              </w:rPr>
            </w:rPrChange>
          </w:rPr>
          <w:delText>and</w:delText>
        </w:r>
        <w:r w:rsidRPr="0013040F" w:rsidDel="003617E5">
          <w:rPr>
            <w:rFonts w:ascii="Times New Roman" w:hAnsi="Times New Roman" w:cs="Times New Roman"/>
            <w:sz w:val="28"/>
            <w:szCs w:val="28"/>
            <w:lang w:eastAsia="en-US"/>
            <w:rPrChange w:id="125" w:author="Microsoft Office User" w:date="2016-08-23T19:16:00Z">
              <w:rPr>
                <w:rFonts w:ascii="Times" w:hAnsi="Times" w:cs="Times New Roman"/>
                <w:sz w:val="20"/>
                <w:szCs w:val="20"/>
                <w:lang w:eastAsia="en-US"/>
              </w:rPr>
            </w:rPrChange>
          </w:rPr>
          <w:delText xml:space="preserve"> </w:delText>
        </w:r>
        <w:r w:rsidR="005B1257" w:rsidRPr="0013040F" w:rsidDel="003617E5">
          <w:rPr>
            <w:rFonts w:ascii="Times New Roman" w:hAnsi="Times New Roman" w:cs="Times New Roman"/>
            <w:sz w:val="28"/>
            <w:szCs w:val="28"/>
            <w:lang w:eastAsia="en-US"/>
            <w:rPrChange w:id="126" w:author="Microsoft Office User" w:date="2016-08-23T19:16:00Z">
              <w:rPr>
                <w:rFonts w:ascii="Times" w:hAnsi="Times" w:cs="Times New Roman"/>
                <w:sz w:val="20"/>
                <w:szCs w:val="20"/>
                <w:lang w:eastAsia="en-US"/>
              </w:rPr>
            </w:rPrChange>
          </w:rPr>
          <w:delText xml:space="preserve">good </w:delText>
        </w:r>
        <w:r w:rsidRPr="0013040F" w:rsidDel="003617E5">
          <w:rPr>
            <w:rFonts w:ascii="Times New Roman" w:hAnsi="Times New Roman" w:cs="Times New Roman"/>
            <w:sz w:val="28"/>
            <w:szCs w:val="28"/>
            <w:lang w:eastAsia="en-US"/>
            <w:rPrChange w:id="127" w:author="Microsoft Office User" w:date="2016-08-23T19:16:00Z">
              <w:rPr>
                <w:rFonts w:ascii="Times" w:hAnsi="Times" w:cs="Times New Roman"/>
                <w:sz w:val="20"/>
                <w:szCs w:val="20"/>
                <w:lang w:eastAsia="en-US"/>
              </w:rPr>
            </w:rPrChange>
          </w:rPr>
          <w:delText xml:space="preserve">standing with the University (no pending Judicial Administrative violations). </w:delText>
        </w:r>
      </w:del>
      <w:del w:id="128" w:author="Microsoft Office User" w:date="2016-08-17T18:16:00Z">
        <w:r w:rsidR="001375D6" w:rsidRPr="0013040F" w:rsidDel="00804042">
          <w:rPr>
            <w:rFonts w:ascii="Times New Roman" w:hAnsi="Times New Roman" w:cs="Times New Roman"/>
            <w:sz w:val="28"/>
            <w:szCs w:val="28"/>
            <w:lang w:eastAsia="en-US"/>
            <w:rPrChange w:id="129" w:author="Microsoft Office User" w:date="2016-08-23T19:16:00Z">
              <w:rPr>
                <w:rFonts w:ascii="Times" w:hAnsi="Times" w:cs="Times New Roman"/>
                <w:sz w:val="20"/>
                <w:szCs w:val="20"/>
                <w:lang w:eastAsia="en-US"/>
              </w:rPr>
            </w:rPrChange>
          </w:rPr>
          <w:delText xml:space="preserve"> </w:delText>
        </w:r>
      </w:del>
      <w:del w:id="130" w:author="Microsoft Office User" w:date="2016-08-23T19:14:00Z">
        <w:r w:rsidR="001375D6" w:rsidRPr="0013040F" w:rsidDel="003617E5">
          <w:rPr>
            <w:rFonts w:ascii="Times New Roman" w:hAnsi="Times New Roman" w:cs="Times New Roman"/>
            <w:sz w:val="28"/>
            <w:szCs w:val="28"/>
            <w:lang w:eastAsia="en-US"/>
            <w:rPrChange w:id="131" w:author="Microsoft Office User" w:date="2016-08-23T19:16:00Z">
              <w:rPr>
                <w:rFonts w:ascii="Times" w:hAnsi="Times" w:cs="Times New Roman"/>
                <w:sz w:val="20"/>
                <w:szCs w:val="20"/>
                <w:lang w:eastAsia="en-US"/>
              </w:rPr>
            </w:rPrChange>
          </w:rPr>
          <w:delText>ASIAN 1100 is a required complementary 1 credit course.</w:delText>
        </w:r>
      </w:del>
    </w:p>
    <w:p w14:paraId="4B8E6893" w14:textId="7D0F317B" w:rsidR="00400CFF" w:rsidRPr="0013040F" w:rsidDel="003617E5" w:rsidRDefault="00400CFF">
      <w:pPr>
        <w:spacing w:before="100" w:beforeAutospacing="1" w:after="100" w:afterAutospacing="1"/>
        <w:contextualSpacing/>
        <w:rPr>
          <w:del w:id="132" w:author="Microsoft Office User" w:date="2016-08-23T19:14:00Z"/>
          <w:rFonts w:ascii="Times New Roman" w:hAnsi="Times New Roman" w:cs="Times New Roman"/>
          <w:sz w:val="28"/>
          <w:szCs w:val="28"/>
          <w:lang w:eastAsia="en-US"/>
          <w:rPrChange w:id="133" w:author="Microsoft Office User" w:date="2016-08-23T19:16:00Z">
            <w:rPr>
              <w:del w:id="134" w:author="Microsoft Office User" w:date="2016-08-23T19:14:00Z"/>
              <w:rFonts w:ascii="Times" w:hAnsi="Times" w:cs="Times New Roman"/>
              <w:sz w:val="20"/>
              <w:szCs w:val="20"/>
              <w:lang w:eastAsia="en-US"/>
            </w:rPr>
          </w:rPrChange>
        </w:rPr>
        <w:pPrChange w:id="135" w:author="Microsoft Office User" w:date="2016-08-23T18:06:00Z">
          <w:pPr>
            <w:spacing w:before="100" w:beforeAutospacing="1" w:after="100" w:afterAutospacing="1"/>
          </w:pPr>
        </w:pPrChange>
      </w:pPr>
      <w:del w:id="136" w:author="Microsoft Office User" w:date="2016-08-23T19:14:00Z">
        <w:r w:rsidRPr="0013040F" w:rsidDel="003617E5">
          <w:rPr>
            <w:rFonts w:ascii="Times New Roman" w:hAnsi="Times New Roman" w:cs="Times New Roman"/>
            <w:b/>
            <w:bCs/>
            <w:sz w:val="28"/>
            <w:szCs w:val="28"/>
            <w:lang w:eastAsia="en-US"/>
            <w:rPrChange w:id="137" w:author="Microsoft Office User" w:date="2016-08-23T19:16:00Z">
              <w:rPr>
                <w:rFonts w:ascii="Times" w:hAnsi="Times" w:cs="Times New Roman"/>
                <w:b/>
                <w:bCs/>
                <w:sz w:val="20"/>
                <w:szCs w:val="20"/>
                <w:lang w:eastAsia="en-US"/>
              </w:rPr>
            </w:rPrChange>
          </w:rPr>
          <w:delText>Qualifications</w:delText>
        </w:r>
        <w:r w:rsidRPr="0013040F" w:rsidDel="003617E5">
          <w:rPr>
            <w:rFonts w:ascii="Times New Roman" w:hAnsi="Times New Roman" w:cs="Times New Roman"/>
            <w:sz w:val="28"/>
            <w:szCs w:val="28"/>
            <w:lang w:eastAsia="en-US"/>
            <w:rPrChange w:id="138" w:author="Microsoft Office User" w:date="2016-08-23T19:16:00Z">
              <w:rPr>
                <w:rFonts w:ascii="Times" w:hAnsi="Times" w:cs="Times New Roman"/>
                <w:sz w:val="20"/>
                <w:szCs w:val="20"/>
                <w:lang w:eastAsia="en-US"/>
              </w:rPr>
            </w:rPrChange>
          </w:rPr>
          <w:delText xml:space="preserve">:  </w:delText>
        </w:r>
        <w:r w:rsidR="005B1257" w:rsidRPr="0013040F" w:rsidDel="003617E5">
          <w:rPr>
            <w:rFonts w:ascii="Times New Roman" w:hAnsi="Times New Roman" w:cs="Times New Roman"/>
            <w:sz w:val="28"/>
            <w:szCs w:val="28"/>
            <w:lang w:eastAsia="en-US"/>
            <w:rPrChange w:id="139" w:author="Microsoft Office User" w:date="2016-08-23T19:16:00Z">
              <w:rPr>
                <w:rFonts w:ascii="Times" w:hAnsi="Times" w:cs="Times New Roman"/>
                <w:sz w:val="20"/>
                <w:szCs w:val="20"/>
                <w:lang w:eastAsia="en-US"/>
              </w:rPr>
            </w:rPrChange>
          </w:rPr>
          <w:delText>The ideal candidate will demonstrate cross-cultural skills, flexibility, adaptability and maturity. </w:delText>
        </w:r>
      </w:del>
      <w:del w:id="140" w:author="Microsoft Office User" w:date="2016-08-17T17:34:00Z">
        <w:r w:rsidR="005B1257" w:rsidRPr="0013040F" w:rsidDel="003003A6">
          <w:rPr>
            <w:rFonts w:ascii="Times New Roman" w:hAnsi="Times New Roman" w:cs="Times New Roman"/>
            <w:sz w:val="28"/>
            <w:szCs w:val="28"/>
            <w:lang w:eastAsia="en-US"/>
            <w:rPrChange w:id="141" w:author="Microsoft Office User" w:date="2016-08-23T19:16:00Z">
              <w:rPr>
                <w:rFonts w:ascii="Times" w:hAnsi="Times" w:cs="Times New Roman"/>
                <w:sz w:val="20"/>
                <w:szCs w:val="20"/>
                <w:lang w:eastAsia="en-US"/>
              </w:rPr>
            </w:rPrChange>
          </w:rPr>
          <w:delText xml:space="preserve"> </w:delText>
        </w:r>
      </w:del>
      <w:del w:id="142" w:author="Microsoft Office User" w:date="2016-08-23T19:14:00Z">
        <w:r w:rsidR="005B1257" w:rsidRPr="0013040F" w:rsidDel="003617E5">
          <w:rPr>
            <w:rFonts w:ascii="Times New Roman" w:hAnsi="Times New Roman" w:cs="Times New Roman"/>
            <w:sz w:val="28"/>
            <w:szCs w:val="28"/>
            <w:lang w:eastAsia="en-US"/>
            <w:rPrChange w:id="143" w:author="Microsoft Office User" w:date="2016-08-23T19:16:00Z">
              <w:rPr>
                <w:rFonts w:ascii="Times" w:hAnsi="Times" w:cs="Times New Roman"/>
                <w:sz w:val="20"/>
                <w:szCs w:val="20"/>
                <w:lang w:eastAsia="en-US"/>
              </w:rPr>
            </w:rPrChange>
          </w:rPr>
          <w:delText xml:space="preserve">Candidates should have a demonstrated interest in climate change, international development, environment studies, and service learning.  Interest in Vietnam/Southeast Asia is preferred. </w:delText>
        </w:r>
        <w:r w:rsidRPr="0013040F" w:rsidDel="003617E5">
          <w:rPr>
            <w:rFonts w:ascii="Times New Roman" w:hAnsi="Times New Roman" w:cs="Times New Roman"/>
            <w:sz w:val="28"/>
            <w:szCs w:val="28"/>
            <w:lang w:eastAsia="en-US"/>
            <w:rPrChange w:id="144" w:author="Microsoft Office User" w:date="2016-08-23T19:16:00Z">
              <w:rPr>
                <w:rFonts w:ascii="Times" w:hAnsi="Times" w:cs="Times New Roman"/>
                <w:sz w:val="20"/>
                <w:szCs w:val="20"/>
                <w:lang w:eastAsia="en-US"/>
              </w:rPr>
            </w:rPrChange>
          </w:rPr>
          <w:delText>Candidates should exhibit excellent written and oral communication skill</w:delText>
        </w:r>
        <w:r w:rsidR="005B1257" w:rsidRPr="0013040F" w:rsidDel="003617E5">
          <w:rPr>
            <w:rFonts w:ascii="Times New Roman" w:hAnsi="Times New Roman" w:cs="Times New Roman"/>
            <w:sz w:val="28"/>
            <w:szCs w:val="28"/>
            <w:lang w:eastAsia="en-US"/>
            <w:rPrChange w:id="145" w:author="Microsoft Office User" w:date="2016-08-23T19:16:00Z">
              <w:rPr>
                <w:rFonts w:ascii="Times" w:hAnsi="Times" w:cs="Times New Roman"/>
                <w:sz w:val="20"/>
                <w:szCs w:val="20"/>
                <w:lang w:eastAsia="en-US"/>
              </w:rPr>
            </w:rPrChange>
          </w:rPr>
          <w:delText xml:space="preserve"> </w:delText>
        </w:r>
        <w:r w:rsidRPr="0013040F" w:rsidDel="003617E5">
          <w:rPr>
            <w:rFonts w:ascii="Times New Roman" w:hAnsi="Times New Roman" w:cs="Times New Roman"/>
            <w:sz w:val="28"/>
            <w:szCs w:val="28"/>
            <w:lang w:eastAsia="en-US"/>
            <w:rPrChange w:id="146" w:author="Microsoft Office User" w:date="2016-08-23T19:16:00Z">
              <w:rPr>
                <w:rFonts w:ascii="Times" w:hAnsi="Times" w:cs="Times New Roman"/>
                <w:sz w:val="20"/>
                <w:szCs w:val="20"/>
                <w:lang w:eastAsia="en-US"/>
              </w:rPr>
            </w:rPrChange>
          </w:rPr>
          <w:delText xml:space="preserve">and have experience working </w:delText>
        </w:r>
        <w:r w:rsidR="005B1257" w:rsidRPr="0013040F" w:rsidDel="003617E5">
          <w:rPr>
            <w:rFonts w:ascii="Times New Roman" w:hAnsi="Times New Roman" w:cs="Times New Roman"/>
            <w:sz w:val="28"/>
            <w:szCs w:val="28"/>
            <w:lang w:eastAsia="en-US"/>
            <w:rPrChange w:id="147" w:author="Microsoft Office User" w:date="2016-08-23T19:16:00Z">
              <w:rPr>
                <w:rFonts w:ascii="Times" w:hAnsi="Times" w:cs="Times New Roman"/>
                <w:sz w:val="20"/>
                <w:szCs w:val="20"/>
                <w:lang w:eastAsia="en-US"/>
              </w:rPr>
            </w:rPrChange>
          </w:rPr>
          <w:delText xml:space="preserve">as part of </w:delText>
        </w:r>
        <w:r w:rsidRPr="0013040F" w:rsidDel="003617E5">
          <w:rPr>
            <w:rFonts w:ascii="Times New Roman" w:hAnsi="Times New Roman" w:cs="Times New Roman"/>
            <w:sz w:val="28"/>
            <w:szCs w:val="28"/>
            <w:lang w:eastAsia="en-US"/>
            <w:rPrChange w:id="148" w:author="Microsoft Office User" w:date="2016-08-23T19:16:00Z">
              <w:rPr>
                <w:rFonts w:ascii="Times" w:hAnsi="Times" w:cs="Times New Roman"/>
                <w:sz w:val="20"/>
                <w:szCs w:val="20"/>
                <w:lang w:eastAsia="en-US"/>
              </w:rPr>
            </w:rPrChange>
          </w:rPr>
          <w:delText xml:space="preserve">a team.  </w:delText>
        </w:r>
      </w:del>
    </w:p>
    <w:p w14:paraId="3E942A7A" w14:textId="12A21576" w:rsidR="00400CFF" w:rsidRPr="00F219AE" w:rsidDel="003617E5" w:rsidRDefault="00400CFF">
      <w:pPr>
        <w:spacing w:before="100" w:beforeAutospacing="1" w:after="100" w:afterAutospacing="1"/>
        <w:contextualSpacing/>
        <w:rPr>
          <w:del w:id="149" w:author="Microsoft Office User" w:date="2016-08-23T19:14:00Z"/>
          <w:rFonts w:ascii="Times New Roman" w:hAnsi="Times New Roman" w:cs="Times New Roman"/>
          <w:lang w:eastAsia="en-US"/>
          <w:rPrChange w:id="150" w:author="Microsoft Office User" w:date="2016-08-23T18:06:00Z">
            <w:rPr>
              <w:del w:id="151" w:author="Microsoft Office User" w:date="2016-08-23T19:14:00Z"/>
              <w:rFonts w:ascii="Times" w:hAnsi="Times" w:cs="Times New Roman"/>
              <w:sz w:val="20"/>
              <w:szCs w:val="20"/>
              <w:lang w:eastAsia="en-US"/>
            </w:rPr>
          </w:rPrChange>
        </w:rPr>
        <w:pPrChange w:id="152" w:author="Microsoft Office User" w:date="2016-08-23T18:06:00Z">
          <w:pPr>
            <w:spacing w:before="100" w:beforeAutospacing="1" w:after="100" w:afterAutospacing="1"/>
          </w:pPr>
        </w:pPrChange>
      </w:pPr>
      <w:del w:id="153" w:author="Microsoft Office User" w:date="2016-08-23T19:14:00Z">
        <w:r w:rsidRPr="00F219AE" w:rsidDel="003617E5">
          <w:rPr>
            <w:rFonts w:ascii="Times New Roman" w:hAnsi="Times New Roman" w:cs="Times New Roman"/>
            <w:b/>
            <w:bCs/>
            <w:lang w:eastAsia="en-US"/>
            <w:rPrChange w:id="154" w:author="Microsoft Office User" w:date="2016-08-23T18:06:00Z">
              <w:rPr>
                <w:rFonts w:ascii="Times" w:hAnsi="Times" w:cs="Times New Roman"/>
                <w:b/>
                <w:bCs/>
                <w:sz w:val="20"/>
                <w:szCs w:val="20"/>
                <w:lang w:eastAsia="en-US"/>
              </w:rPr>
            </w:rPrChange>
          </w:rPr>
          <w:delText>Application process</w:delText>
        </w:r>
        <w:r w:rsidRPr="00F219AE" w:rsidDel="003617E5">
          <w:rPr>
            <w:rFonts w:ascii="Times New Roman" w:hAnsi="Times New Roman" w:cs="Times New Roman"/>
            <w:lang w:eastAsia="en-US"/>
            <w:rPrChange w:id="155" w:author="Microsoft Office User" w:date="2016-08-23T18:06:00Z">
              <w:rPr>
                <w:rFonts w:ascii="Times" w:hAnsi="Times" w:cs="Times New Roman"/>
                <w:sz w:val="20"/>
                <w:szCs w:val="20"/>
                <w:lang w:eastAsia="en-US"/>
              </w:rPr>
            </w:rPrChange>
          </w:rPr>
          <w:delText xml:space="preserve">: </w:delText>
        </w:r>
        <w:r w:rsidR="0088003E" w:rsidRPr="00F219AE" w:rsidDel="003617E5">
          <w:rPr>
            <w:rFonts w:ascii="Times New Roman" w:hAnsi="Times New Roman" w:cs="Times New Roman"/>
            <w:bCs/>
            <w:lang w:eastAsia="en-US"/>
            <w:rPrChange w:id="156" w:author="Microsoft Office User" w:date="2016-08-23T18:06:00Z">
              <w:rPr>
                <w:rFonts w:ascii="Times" w:hAnsi="Times" w:cs="Times New Roman"/>
                <w:bCs/>
                <w:sz w:val="20"/>
                <w:szCs w:val="20"/>
                <w:lang w:eastAsia="en-US"/>
              </w:rPr>
            </w:rPrChange>
          </w:rPr>
          <w:delText>S</w:delText>
        </w:r>
        <w:r w:rsidRPr="00F219AE" w:rsidDel="003617E5">
          <w:rPr>
            <w:rFonts w:ascii="Times New Roman" w:hAnsi="Times New Roman" w:cs="Times New Roman"/>
            <w:bCs/>
            <w:lang w:eastAsia="en-US"/>
            <w:rPrChange w:id="157" w:author="Microsoft Office User" w:date="2016-08-23T18:06:00Z">
              <w:rPr>
                <w:rFonts w:ascii="Times" w:hAnsi="Times" w:cs="Times New Roman"/>
                <w:bCs/>
                <w:sz w:val="20"/>
                <w:szCs w:val="20"/>
                <w:lang w:eastAsia="en-US"/>
              </w:rPr>
            </w:rPrChange>
          </w:rPr>
          <w:delText xml:space="preserve">ubmit your application </w:delText>
        </w:r>
        <w:r w:rsidR="0088003E" w:rsidRPr="00F219AE" w:rsidDel="003617E5">
          <w:rPr>
            <w:rFonts w:ascii="Times New Roman" w:hAnsi="Times New Roman" w:cs="Times New Roman"/>
            <w:bCs/>
            <w:lang w:eastAsia="en-US"/>
            <w:rPrChange w:id="158" w:author="Microsoft Office User" w:date="2016-08-23T18:06:00Z">
              <w:rPr>
                <w:rFonts w:ascii="Times" w:hAnsi="Times" w:cs="Times New Roman"/>
                <w:bCs/>
                <w:sz w:val="20"/>
                <w:szCs w:val="20"/>
                <w:lang w:eastAsia="en-US"/>
              </w:rPr>
            </w:rPrChange>
          </w:rPr>
          <w:delText xml:space="preserve">materials </w:delText>
        </w:r>
        <w:r w:rsidRPr="00F219AE" w:rsidDel="003617E5">
          <w:rPr>
            <w:rFonts w:ascii="Times New Roman" w:hAnsi="Times New Roman" w:cs="Times New Roman"/>
            <w:bCs/>
            <w:lang w:eastAsia="en-US"/>
            <w:rPrChange w:id="159" w:author="Microsoft Office User" w:date="2016-08-23T18:06:00Z">
              <w:rPr>
                <w:rFonts w:ascii="Times" w:hAnsi="Times" w:cs="Times New Roman"/>
                <w:bCs/>
                <w:sz w:val="20"/>
                <w:szCs w:val="20"/>
                <w:lang w:eastAsia="en-US"/>
              </w:rPr>
            </w:rPrChange>
          </w:rPr>
          <w:delText xml:space="preserve">to </w:delText>
        </w:r>
      </w:del>
      <w:del w:id="160" w:author="Microsoft Office User" w:date="2016-08-17T18:16:00Z">
        <w:r w:rsidR="002418E8" w:rsidRPr="00F219AE" w:rsidDel="00804042">
          <w:rPr>
            <w:rFonts w:ascii="Times New Roman" w:hAnsi="Times New Roman"/>
            <w:rPrChange w:id="161" w:author="Microsoft Office User" w:date="2016-08-23T18:06:00Z">
              <w:rPr>
                <w:rStyle w:val="Hyperlink"/>
                <w:rFonts w:ascii="Times" w:hAnsi="Times" w:cs="Times New Roman"/>
                <w:bCs/>
                <w:sz w:val="20"/>
                <w:szCs w:val="20"/>
                <w:lang w:eastAsia="en-US"/>
              </w:rPr>
            </w:rPrChange>
          </w:rPr>
          <w:fldChar w:fldCharType="begin"/>
        </w:r>
        <w:r w:rsidR="002418E8" w:rsidRPr="00F219AE" w:rsidDel="00804042">
          <w:rPr>
            <w:rFonts w:ascii="Times New Roman" w:hAnsi="Times New Roman" w:cs="Times New Roman"/>
            <w:rPrChange w:id="162" w:author="Microsoft Office User" w:date="2016-08-23T18:06:00Z">
              <w:rPr/>
            </w:rPrChange>
          </w:rPr>
          <w:delInstrText xml:space="preserve"> HYPERLINK "mailto:cuinvietnam@cornell.edu" </w:delInstrText>
        </w:r>
        <w:r w:rsidR="002418E8" w:rsidRPr="00F219AE" w:rsidDel="00804042">
          <w:rPr>
            <w:rFonts w:ascii="Times New Roman" w:hAnsi="Times New Roman"/>
            <w:rPrChange w:id="163" w:author="Microsoft Office User" w:date="2016-08-23T18:06:00Z">
              <w:rPr>
                <w:rStyle w:val="Hyperlink"/>
                <w:rFonts w:ascii="Times" w:hAnsi="Times" w:cs="Times New Roman"/>
                <w:bCs/>
                <w:sz w:val="20"/>
                <w:szCs w:val="20"/>
                <w:lang w:eastAsia="en-US"/>
              </w:rPr>
            </w:rPrChange>
          </w:rPr>
          <w:fldChar w:fldCharType="separate"/>
        </w:r>
        <w:r w:rsidR="0088003E" w:rsidRPr="00F219AE" w:rsidDel="00804042">
          <w:rPr>
            <w:rStyle w:val="Hyperlink"/>
            <w:rFonts w:ascii="Times New Roman" w:hAnsi="Times New Roman" w:cs="Times New Roman"/>
            <w:bCs/>
            <w:lang w:eastAsia="en-US"/>
            <w:rPrChange w:id="164" w:author="Microsoft Office User" w:date="2016-08-23T18:06:00Z">
              <w:rPr>
                <w:rStyle w:val="Hyperlink"/>
                <w:rFonts w:ascii="Times" w:hAnsi="Times" w:cs="Times New Roman"/>
                <w:bCs/>
                <w:sz w:val="20"/>
                <w:szCs w:val="20"/>
                <w:lang w:eastAsia="en-US"/>
              </w:rPr>
            </w:rPrChange>
          </w:rPr>
          <w:delText>cuinvietnam@cornell.edu</w:delText>
        </w:r>
        <w:r w:rsidR="002418E8" w:rsidRPr="00F219AE" w:rsidDel="00804042">
          <w:rPr>
            <w:rStyle w:val="Hyperlink"/>
            <w:rFonts w:ascii="Times New Roman" w:hAnsi="Times New Roman" w:cs="Times New Roman"/>
            <w:bCs/>
            <w:lang w:eastAsia="en-US"/>
            <w:rPrChange w:id="165" w:author="Microsoft Office User" w:date="2016-08-23T18:06:00Z">
              <w:rPr>
                <w:rStyle w:val="Hyperlink"/>
                <w:rFonts w:ascii="Times" w:hAnsi="Times" w:cs="Times New Roman"/>
                <w:bCs/>
                <w:sz w:val="20"/>
                <w:szCs w:val="20"/>
                <w:lang w:eastAsia="en-US"/>
              </w:rPr>
            </w:rPrChange>
          </w:rPr>
          <w:fldChar w:fldCharType="end"/>
        </w:r>
      </w:del>
      <w:del w:id="166" w:author="Microsoft Office User" w:date="2016-08-23T19:14:00Z">
        <w:r w:rsidR="0088003E" w:rsidRPr="00F219AE" w:rsidDel="003617E5">
          <w:rPr>
            <w:rFonts w:ascii="Times New Roman" w:hAnsi="Times New Roman" w:cs="Times New Roman"/>
            <w:bCs/>
            <w:lang w:eastAsia="en-US"/>
            <w:rPrChange w:id="167" w:author="Microsoft Office User" w:date="2016-08-23T18:06:00Z">
              <w:rPr>
                <w:rFonts w:ascii="Times" w:hAnsi="Times" w:cs="Times New Roman"/>
                <w:bCs/>
                <w:sz w:val="20"/>
                <w:szCs w:val="20"/>
                <w:lang w:eastAsia="en-US"/>
              </w:rPr>
            </w:rPrChange>
          </w:rPr>
          <w:delText xml:space="preserve"> by </w:delText>
        </w:r>
        <w:r w:rsidR="00B237DC" w:rsidRPr="00F219AE" w:rsidDel="003617E5">
          <w:rPr>
            <w:rFonts w:ascii="Times New Roman" w:hAnsi="Times New Roman" w:cs="Times New Roman"/>
            <w:bCs/>
            <w:lang w:eastAsia="en-US"/>
            <w:rPrChange w:id="168" w:author="Microsoft Office User" w:date="2016-08-23T18:06:00Z">
              <w:rPr>
                <w:rFonts w:ascii="Times" w:hAnsi="Times" w:cs="Times New Roman"/>
                <w:bCs/>
                <w:sz w:val="20"/>
                <w:szCs w:val="20"/>
                <w:lang w:eastAsia="en-US"/>
              </w:rPr>
            </w:rPrChange>
          </w:rPr>
          <w:delText>Aug</w:delText>
        </w:r>
        <w:r w:rsidR="0088003E" w:rsidRPr="00F219AE" w:rsidDel="003617E5">
          <w:rPr>
            <w:rFonts w:ascii="Times New Roman" w:hAnsi="Times New Roman" w:cs="Times New Roman"/>
            <w:bCs/>
            <w:lang w:eastAsia="en-US"/>
            <w:rPrChange w:id="169" w:author="Microsoft Office User" w:date="2016-08-23T18:06:00Z">
              <w:rPr>
                <w:rFonts w:ascii="Times" w:hAnsi="Times" w:cs="Times New Roman"/>
                <w:bCs/>
                <w:sz w:val="20"/>
                <w:szCs w:val="20"/>
                <w:lang w:eastAsia="en-US"/>
              </w:rPr>
            </w:rPrChange>
          </w:rPr>
          <w:delText>ust</w:delText>
        </w:r>
        <w:r w:rsidR="00B237DC" w:rsidRPr="00F219AE" w:rsidDel="003617E5">
          <w:rPr>
            <w:rFonts w:ascii="Times New Roman" w:hAnsi="Times New Roman" w:cs="Times New Roman"/>
            <w:bCs/>
            <w:lang w:eastAsia="en-US"/>
            <w:rPrChange w:id="170" w:author="Microsoft Office User" w:date="2016-08-23T18:06:00Z">
              <w:rPr>
                <w:rFonts w:ascii="Times" w:hAnsi="Times" w:cs="Times New Roman"/>
                <w:bCs/>
                <w:sz w:val="20"/>
                <w:szCs w:val="20"/>
                <w:lang w:eastAsia="en-US"/>
              </w:rPr>
            </w:rPrChange>
          </w:rPr>
          <w:delText xml:space="preserve"> 31st</w:delText>
        </w:r>
        <w:r w:rsidRPr="00F219AE" w:rsidDel="003617E5">
          <w:rPr>
            <w:rFonts w:ascii="Times New Roman" w:hAnsi="Times New Roman" w:cs="Times New Roman"/>
            <w:bCs/>
            <w:lang w:eastAsia="en-US"/>
            <w:rPrChange w:id="171" w:author="Microsoft Office User" w:date="2016-08-23T18:06:00Z">
              <w:rPr>
                <w:rFonts w:ascii="Times" w:hAnsi="Times" w:cs="Times New Roman"/>
                <w:bCs/>
                <w:sz w:val="20"/>
                <w:szCs w:val="20"/>
                <w:lang w:eastAsia="en-US"/>
              </w:rPr>
            </w:rPrChange>
          </w:rPr>
          <w:delText>,</w:delText>
        </w:r>
        <w:r w:rsidR="0088003E" w:rsidRPr="00F219AE" w:rsidDel="003617E5">
          <w:rPr>
            <w:rFonts w:ascii="Times New Roman" w:hAnsi="Times New Roman" w:cs="Times New Roman"/>
            <w:bCs/>
            <w:lang w:eastAsia="en-US"/>
            <w:rPrChange w:id="172" w:author="Microsoft Office User" w:date="2016-08-23T18:06:00Z">
              <w:rPr>
                <w:rFonts w:ascii="Times" w:hAnsi="Times" w:cs="Times New Roman"/>
                <w:bCs/>
                <w:sz w:val="20"/>
                <w:szCs w:val="20"/>
                <w:lang w:eastAsia="en-US"/>
              </w:rPr>
            </w:rPrChange>
          </w:rPr>
          <w:delText xml:space="preserve"> (</w:delText>
        </w:r>
        <w:r w:rsidR="00B237DC" w:rsidRPr="00F219AE" w:rsidDel="003617E5">
          <w:rPr>
            <w:rFonts w:ascii="Times New Roman" w:hAnsi="Times New Roman" w:cs="Times New Roman"/>
            <w:bCs/>
            <w:lang w:eastAsia="en-US"/>
            <w:rPrChange w:id="173" w:author="Microsoft Office User" w:date="2016-08-23T18:06:00Z">
              <w:rPr>
                <w:rFonts w:ascii="Times" w:hAnsi="Times" w:cs="Times New Roman"/>
                <w:bCs/>
                <w:sz w:val="20"/>
                <w:szCs w:val="20"/>
                <w:lang w:eastAsia="en-US"/>
              </w:rPr>
            </w:rPrChange>
          </w:rPr>
          <w:delText xml:space="preserve">11:59 </w:delText>
        </w:r>
        <w:r w:rsidRPr="00F219AE" w:rsidDel="003617E5">
          <w:rPr>
            <w:rFonts w:ascii="Times New Roman" w:hAnsi="Times New Roman" w:cs="Times New Roman"/>
            <w:bCs/>
            <w:lang w:eastAsia="en-US"/>
            <w:rPrChange w:id="174" w:author="Microsoft Office User" w:date="2016-08-23T18:06:00Z">
              <w:rPr>
                <w:rFonts w:ascii="Times" w:hAnsi="Times" w:cs="Times New Roman"/>
                <w:bCs/>
                <w:sz w:val="20"/>
                <w:szCs w:val="20"/>
                <w:lang w:eastAsia="en-US"/>
              </w:rPr>
            </w:rPrChange>
          </w:rPr>
          <w:delText>pm</w:delText>
        </w:r>
        <w:r w:rsidR="0088003E" w:rsidRPr="00F219AE" w:rsidDel="003617E5">
          <w:rPr>
            <w:rFonts w:ascii="Times New Roman" w:hAnsi="Times New Roman" w:cs="Times New Roman"/>
            <w:bCs/>
            <w:lang w:eastAsia="en-US"/>
            <w:rPrChange w:id="175" w:author="Microsoft Office User" w:date="2016-08-23T18:06:00Z">
              <w:rPr>
                <w:rFonts w:ascii="Times" w:hAnsi="Times" w:cs="Times New Roman"/>
                <w:bCs/>
                <w:sz w:val="20"/>
                <w:szCs w:val="20"/>
                <w:lang w:eastAsia="en-US"/>
              </w:rPr>
            </w:rPrChange>
          </w:rPr>
          <w:delText>).</w:delText>
        </w:r>
        <w:r w:rsidRPr="00F219AE" w:rsidDel="003617E5">
          <w:rPr>
            <w:rFonts w:ascii="Times New Roman" w:hAnsi="Times New Roman" w:cs="Times New Roman"/>
            <w:bCs/>
            <w:lang w:eastAsia="en-US"/>
            <w:rPrChange w:id="176" w:author="Microsoft Office User" w:date="2016-08-23T18:06:00Z">
              <w:rPr>
                <w:rFonts w:ascii="Times" w:hAnsi="Times" w:cs="Times New Roman"/>
                <w:bCs/>
                <w:sz w:val="20"/>
                <w:szCs w:val="20"/>
                <w:lang w:eastAsia="en-US"/>
              </w:rPr>
            </w:rPrChange>
          </w:rPr>
          <w:delText xml:space="preserve"> </w:delText>
        </w:r>
      </w:del>
    </w:p>
    <w:p w14:paraId="552E54DF" w14:textId="7DD417C9" w:rsidR="00400CFF" w:rsidRPr="00153842" w:rsidDel="00E67623" w:rsidRDefault="00400CFF">
      <w:pPr>
        <w:spacing w:before="100" w:beforeAutospacing="1" w:after="100" w:afterAutospacing="1"/>
        <w:contextualSpacing/>
        <w:rPr>
          <w:del w:id="177" w:author="Microsoft Office User" w:date="2017-04-16T15:14:00Z"/>
          <w:rFonts w:ascii="Times New Roman" w:hAnsi="Times New Roman" w:cs="Times New Roman"/>
          <w:b/>
          <w:lang w:eastAsia="en-US"/>
          <w:rPrChange w:id="178" w:author="Microsoft Office User" w:date="2016-08-23T18:23:00Z">
            <w:rPr>
              <w:del w:id="179" w:author="Microsoft Office User" w:date="2017-04-16T15:14:00Z"/>
              <w:rFonts w:ascii="Times" w:hAnsi="Times" w:cs="Times New Roman"/>
              <w:sz w:val="20"/>
              <w:szCs w:val="20"/>
              <w:lang w:eastAsia="en-US"/>
            </w:rPr>
          </w:rPrChange>
        </w:rPr>
        <w:pPrChange w:id="180" w:author="Microsoft Office User" w:date="2016-08-23T18:06:00Z">
          <w:pPr>
            <w:spacing w:before="100" w:beforeAutospacing="1" w:after="100" w:afterAutospacing="1"/>
          </w:pPr>
        </w:pPrChange>
      </w:pPr>
      <w:del w:id="181" w:author="Microsoft Office User" w:date="2017-04-16T15:14:00Z">
        <w:r w:rsidRPr="00153842" w:rsidDel="00E67623">
          <w:rPr>
            <w:rFonts w:ascii="Times New Roman" w:hAnsi="Times New Roman" w:cs="Times New Roman"/>
            <w:b/>
            <w:lang w:eastAsia="en-US"/>
            <w:rPrChange w:id="182" w:author="Microsoft Office User" w:date="2016-08-23T18:23:00Z">
              <w:rPr>
                <w:rFonts w:ascii="Times" w:hAnsi="Times" w:cs="Times New Roman"/>
                <w:sz w:val="20"/>
                <w:szCs w:val="20"/>
                <w:lang w:eastAsia="en-US"/>
              </w:rPr>
            </w:rPrChange>
          </w:rPr>
          <w:delText>I. </w:delText>
        </w:r>
        <w:r w:rsidR="009560E4" w:rsidRPr="00153842" w:rsidDel="00E67623">
          <w:rPr>
            <w:rFonts w:ascii="Times New Roman" w:hAnsi="Times New Roman" w:cs="Times New Roman"/>
            <w:b/>
            <w:lang w:eastAsia="en-US"/>
            <w:rPrChange w:id="183" w:author="Microsoft Office User" w:date="2016-08-23T18:23:00Z">
              <w:rPr>
                <w:rFonts w:ascii="Times" w:hAnsi="Times" w:cs="Times New Roman"/>
                <w:sz w:val="20"/>
                <w:szCs w:val="20"/>
                <w:lang w:eastAsia="en-US"/>
              </w:rPr>
            </w:rPrChange>
          </w:rPr>
          <w:delText>A</w:delText>
        </w:r>
        <w:r w:rsidR="00F540D0" w:rsidRPr="00153842" w:rsidDel="00E67623">
          <w:rPr>
            <w:rFonts w:ascii="Times New Roman" w:hAnsi="Times New Roman" w:cs="Times New Roman"/>
            <w:b/>
            <w:lang w:eastAsia="en-US"/>
            <w:rPrChange w:id="184" w:author="Microsoft Office User" w:date="2016-08-23T18:23:00Z">
              <w:rPr>
                <w:rFonts w:ascii="Times" w:hAnsi="Times" w:cs="Times New Roman"/>
                <w:sz w:val="20"/>
                <w:szCs w:val="20"/>
                <w:lang w:eastAsia="en-US"/>
              </w:rPr>
            </w:rPrChange>
          </w:rPr>
          <w:delText xml:space="preserve"> </w:delText>
        </w:r>
        <w:r w:rsidRPr="00153842" w:rsidDel="00E67623">
          <w:rPr>
            <w:rFonts w:ascii="Times New Roman" w:hAnsi="Times New Roman" w:cs="Times New Roman"/>
            <w:b/>
            <w:lang w:eastAsia="en-US"/>
            <w:rPrChange w:id="185" w:author="Microsoft Office User" w:date="2016-08-23T18:23:00Z">
              <w:rPr>
                <w:rFonts w:ascii="Times" w:hAnsi="Times" w:cs="Times New Roman"/>
                <w:sz w:val="20"/>
                <w:szCs w:val="20"/>
                <w:lang w:eastAsia="en-US"/>
              </w:rPr>
            </w:rPrChange>
          </w:rPr>
          <w:delText>current resume</w:delText>
        </w:r>
      </w:del>
    </w:p>
    <w:p w14:paraId="6D7AE4F2" w14:textId="0B17CC32" w:rsidR="00400CFF" w:rsidDel="00E67623" w:rsidRDefault="00400CFF">
      <w:pPr>
        <w:spacing w:before="100" w:beforeAutospacing="1" w:after="100" w:afterAutospacing="1"/>
        <w:contextualSpacing/>
        <w:rPr>
          <w:del w:id="186" w:author="Microsoft Office User" w:date="2017-04-16T15:11:00Z"/>
          <w:rFonts w:ascii="Times New Roman" w:hAnsi="Times New Roman" w:cs="Times New Roman"/>
          <w:lang w:eastAsia="en-US"/>
        </w:rPr>
        <w:pPrChange w:id="187" w:author="Microsoft Office User" w:date="2017-04-16T15:11:00Z">
          <w:pPr>
            <w:numPr>
              <w:numId w:val="3"/>
            </w:numPr>
            <w:tabs>
              <w:tab w:val="num" w:pos="720"/>
            </w:tabs>
            <w:spacing w:before="100" w:beforeAutospacing="1" w:after="100" w:afterAutospacing="1"/>
            <w:ind w:left="720" w:hanging="360"/>
          </w:pPr>
        </w:pPrChange>
      </w:pPr>
      <w:del w:id="188" w:author="Microsoft Office User" w:date="2017-04-16T15:14:00Z">
        <w:r w:rsidRPr="0013040F" w:rsidDel="00E67623">
          <w:rPr>
            <w:rFonts w:ascii="Times New Roman" w:hAnsi="Times New Roman" w:cs="Times New Roman"/>
            <w:b/>
            <w:lang w:eastAsia="en-US"/>
            <w:rPrChange w:id="189" w:author="Microsoft Office User" w:date="2016-08-23T19:15:00Z">
              <w:rPr>
                <w:rFonts w:ascii="Times" w:hAnsi="Times" w:cs="Times New Roman"/>
                <w:sz w:val="20"/>
                <w:szCs w:val="20"/>
                <w:lang w:eastAsia="en-US"/>
              </w:rPr>
            </w:rPrChange>
          </w:rPr>
          <w:delText>II.</w:delText>
        </w:r>
        <w:r w:rsidRPr="00F219AE" w:rsidDel="00E67623">
          <w:rPr>
            <w:rFonts w:ascii="Times New Roman" w:hAnsi="Times New Roman" w:cs="Times New Roman"/>
            <w:lang w:eastAsia="en-US"/>
            <w:rPrChange w:id="190" w:author="Microsoft Office User" w:date="2016-08-23T18:06:00Z">
              <w:rPr>
                <w:rFonts w:ascii="Times" w:hAnsi="Times" w:cs="Times New Roman"/>
                <w:sz w:val="20"/>
                <w:szCs w:val="20"/>
                <w:lang w:eastAsia="en-US"/>
              </w:rPr>
            </w:rPrChange>
          </w:rPr>
          <w:delText xml:space="preserve"> </w:delText>
        </w:r>
        <w:r w:rsidR="009560E4" w:rsidRPr="00153842" w:rsidDel="00E67623">
          <w:rPr>
            <w:rFonts w:ascii="Times New Roman" w:hAnsi="Times New Roman" w:cs="Times New Roman"/>
            <w:b/>
            <w:lang w:eastAsia="en-US"/>
            <w:rPrChange w:id="191" w:author="Microsoft Office User" w:date="2016-08-23T18:23:00Z">
              <w:rPr>
                <w:rFonts w:ascii="Times" w:hAnsi="Times" w:cs="Times New Roman"/>
                <w:sz w:val="20"/>
                <w:szCs w:val="20"/>
                <w:lang w:eastAsia="en-US"/>
              </w:rPr>
            </w:rPrChange>
          </w:rPr>
          <w:delText>A</w:delText>
        </w:r>
        <w:r w:rsidRPr="00153842" w:rsidDel="00E67623">
          <w:rPr>
            <w:rFonts w:ascii="Times New Roman" w:hAnsi="Times New Roman" w:cs="Times New Roman"/>
            <w:b/>
            <w:lang w:eastAsia="en-US"/>
            <w:rPrChange w:id="192" w:author="Microsoft Office User" w:date="2016-08-23T18:23:00Z">
              <w:rPr>
                <w:rFonts w:ascii="Times" w:hAnsi="Times" w:cs="Times New Roman"/>
                <w:sz w:val="20"/>
                <w:szCs w:val="20"/>
                <w:lang w:eastAsia="en-US"/>
              </w:rPr>
            </w:rPrChange>
          </w:rPr>
          <w:delText xml:space="preserve"> two-three page statement</w:delText>
        </w:r>
        <w:r w:rsidRPr="00F219AE" w:rsidDel="00E67623">
          <w:rPr>
            <w:rFonts w:ascii="Times New Roman" w:hAnsi="Times New Roman" w:cs="Times New Roman"/>
            <w:lang w:eastAsia="en-US"/>
            <w:rPrChange w:id="193" w:author="Microsoft Office User" w:date="2016-08-23T18:06:00Z">
              <w:rPr>
                <w:rFonts w:ascii="Times" w:hAnsi="Times" w:cs="Times New Roman"/>
                <w:sz w:val="20"/>
                <w:szCs w:val="20"/>
                <w:lang w:eastAsia="en-US"/>
              </w:rPr>
            </w:rPrChange>
          </w:rPr>
          <w:delText xml:space="preserve"> addressing </w:delText>
        </w:r>
        <w:r w:rsidR="00BD7CC4" w:rsidRPr="00F219AE" w:rsidDel="00E67623">
          <w:rPr>
            <w:rFonts w:ascii="Times New Roman" w:hAnsi="Times New Roman" w:cs="Times New Roman"/>
            <w:lang w:eastAsia="en-US"/>
            <w:rPrChange w:id="194" w:author="Microsoft Office User" w:date="2016-08-23T18:06:00Z">
              <w:rPr>
                <w:rFonts w:ascii="Times" w:hAnsi="Times" w:cs="Times New Roman"/>
                <w:sz w:val="20"/>
                <w:szCs w:val="20"/>
                <w:lang w:eastAsia="en-US"/>
              </w:rPr>
            </w:rPrChange>
          </w:rPr>
          <w:delText xml:space="preserve">the following </w:delText>
        </w:r>
        <w:r w:rsidRPr="00F219AE" w:rsidDel="00E67623">
          <w:rPr>
            <w:rFonts w:ascii="Times New Roman" w:hAnsi="Times New Roman" w:cs="Times New Roman"/>
            <w:lang w:eastAsia="en-US"/>
            <w:rPrChange w:id="195" w:author="Microsoft Office User" w:date="2016-08-23T18:06:00Z">
              <w:rPr>
                <w:rFonts w:ascii="Times" w:hAnsi="Times" w:cs="Times New Roman"/>
                <w:sz w:val="20"/>
                <w:szCs w:val="20"/>
                <w:lang w:eastAsia="en-US"/>
              </w:rPr>
            </w:rPrChange>
          </w:rPr>
          <w:delText>questions</w:delText>
        </w:r>
        <w:r w:rsidR="00BD7CC4" w:rsidRPr="00F219AE" w:rsidDel="00E67623">
          <w:rPr>
            <w:rFonts w:ascii="Times New Roman" w:hAnsi="Times New Roman" w:cs="Times New Roman"/>
            <w:lang w:eastAsia="en-US"/>
            <w:rPrChange w:id="196" w:author="Microsoft Office User" w:date="2016-08-23T18:06:00Z">
              <w:rPr>
                <w:rFonts w:ascii="Times" w:hAnsi="Times" w:cs="Times New Roman"/>
                <w:sz w:val="20"/>
                <w:szCs w:val="20"/>
                <w:lang w:eastAsia="en-US"/>
              </w:rPr>
            </w:rPrChange>
          </w:rPr>
          <w:delText xml:space="preserve">. </w:delText>
        </w:r>
      </w:del>
    </w:p>
    <w:p w14:paraId="0E5BE321" w14:textId="2B014852" w:rsidR="00E67623" w:rsidDel="00E67623" w:rsidRDefault="00E67623">
      <w:pPr>
        <w:pStyle w:val="ListParagraph"/>
        <w:rPr>
          <w:del w:id="197" w:author="Microsoft Office User" w:date="2017-04-16T15:14:00Z"/>
          <w:rFonts w:ascii="Times New Roman" w:hAnsi="Times New Roman" w:cs="Times New Roman"/>
          <w:lang w:eastAsia="en-US"/>
        </w:rPr>
        <w:pPrChange w:id="198" w:author="Microsoft Office User" w:date="2017-04-16T15:12:00Z">
          <w:pPr>
            <w:numPr>
              <w:numId w:val="3"/>
            </w:numPr>
            <w:tabs>
              <w:tab w:val="num" w:pos="720"/>
            </w:tabs>
            <w:spacing w:before="100" w:beforeAutospacing="1" w:after="100" w:afterAutospacing="1"/>
            <w:ind w:left="720" w:hanging="360"/>
          </w:pPr>
        </w:pPrChange>
      </w:pPr>
    </w:p>
    <w:p w14:paraId="1EAE145F" w14:textId="543D8B68" w:rsidR="00400CFF" w:rsidRPr="00E67623" w:rsidDel="00F219AE" w:rsidRDefault="00400CFF">
      <w:pPr>
        <w:pStyle w:val="ListParagraph"/>
        <w:numPr>
          <w:ilvl w:val="0"/>
          <w:numId w:val="20"/>
        </w:numPr>
        <w:rPr>
          <w:del w:id="199" w:author="Microsoft Office User" w:date="2016-08-23T18:07:00Z"/>
          <w:rPrChange w:id="200" w:author="Microsoft Office User" w:date="2017-04-16T15:12:00Z">
            <w:rPr>
              <w:del w:id="201" w:author="Microsoft Office User" w:date="2016-08-23T18:07:00Z"/>
              <w:lang w:eastAsia="en-US"/>
            </w:rPr>
          </w:rPrChange>
        </w:rPr>
        <w:pPrChange w:id="202" w:author="Microsoft Office User" w:date="2017-04-16T15:12:00Z">
          <w:pPr>
            <w:numPr>
              <w:numId w:val="3"/>
            </w:numPr>
            <w:tabs>
              <w:tab w:val="num" w:pos="720"/>
            </w:tabs>
            <w:spacing w:before="100" w:beforeAutospacing="1" w:after="100" w:afterAutospacing="1"/>
            <w:ind w:left="720" w:hanging="360"/>
          </w:pPr>
        </w:pPrChange>
      </w:pPr>
      <w:del w:id="203" w:author="Microsoft Office User" w:date="2016-08-17T18:00:00Z">
        <w:r w:rsidRPr="00E67623" w:rsidDel="00165CE4">
          <w:rPr>
            <w:rPrChange w:id="204" w:author="Microsoft Office User" w:date="2017-04-16T15:12:00Z">
              <w:rPr>
                <w:rFonts w:ascii="Times" w:eastAsia="Times New Roman" w:hAnsi="Times" w:cs="Times New Roman"/>
                <w:sz w:val="20"/>
                <w:szCs w:val="20"/>
                <w:lang w:eastAsia="en-US"/>
              </w:rPr>
            </w:rPrChange>
          </w:rPr>
          <w:delText xml:space="preserve">     </w:delText>
        </w:r>
      </w:del>
      <w:del w:id="205" w:author="Microsoft Office User" w:date="2017-04-16T15:14:00Z">
        <w:r w:rsidRPr="00E67623" w:rsidDel="00E67623">
          <w:rPr>
            <w:rPrChange w:id="206" w:author="Microsoft Office User" w:date="2017-04-16T15:12:00Z">
              <w:rPr>
                <w:rFonts w:ascii="Times" w:eastAsia="Times New Roman" w:hAnsi="Times" w:cs="Times New Roman"/>
                <w:sz w:val="20"/>
                <w:szCs w:val="20"/>
                <w:lang w:eastAsia="en-US"/>
              </w:rPr>
            </w:rPrChange>
          </w:rPr>
          <w:delText xml:space="preserve">Why are you applying for this </w:delText>
        </w:r>
        <w:r w:rsidR="00BD7CC4" w:rsidRPr="00E67623" w:rsidDel="00E67623">
          <w:rPr>
            <w:rPrChange w:id="207" w:author="Microsoft Office User" w:date="2017-04-16T15:12:00Z">
              <w:rPr>
                <w:rFonts w:ascii="Times" w:eastAsia="Times New Roman" w:hAnsi="Times" w:cs="Times New Roman"/>
                <w:sz w:val="20"/>
                <w:szCs w:val="20"/>
                <w:lang w:eastAsia="en-US"/>
              </w:rPr>
            </w:rPrChange>
          </w:rPr>
          <w:delText>course and service learning experience</w:delText>
        </w:r>
        <w:r w:rsidRPr="00E67623" w:rsidDel="00E67623">
          <w:rPr>
            <w:rPrChange w:id="208" w:author="Microsoft Office User" w:date="2017-04-16T15:12:00Z">
              <w:rPr>
                <w:rFonts w:ascii="Times" w:eastAsia="Times New Roman" w:hAnsi="Times" w:cs="Times New Roman"/>
                <w:sz w:val="20"/>
                <w:szCs w:val="20"/>
                <w:lang w:eastAsia="en-US"/>
              </w:rPr>
            </w:rPrChange>
          </w:rPr>
          <w:delText>?</w:delText>
        </w:r>
      </w:del>
    </w:p>
    <w:p w14:paraId="084D8207" w14:textId="5819F271" w:rsidR="00E67623" w:rsidRPr="00E67623" w:rsidDel="00E67623" w:rsidRDefault="00E67623">
      <w:pPr>
        <w:pStyle w:val="ListParagraph"/>
        <w:rPr>
          <w:del w:id="209" w:author="Microsoft Office User" w:date="2017-04-16T15:14:00Z"/>
          <w:rPrChange w:id="210" w:author="Microsoft Office User" w:date="2017-04-16T15:12:00Z">
            <w:rPr>
              <w:del w:id="211" w:author="Microsoft Office User" w:date="2017-04-16T15:14:00Z"/>
              <w:lang w:eastAsia="en-US"/>
            </w:rPr>
          </w:rPrChange>
        </w:rPr>
        <w:pPrChange w:id="212" w:author="Microsoft Office User" w:date="2017-04-16T15:12:00Z">
          <w:pPr>
            <w:numPr>
              <w:numId w:val="3"/>
            </w:numPr>
            <w:tabs>
              <w:tab w:val="num" w:pos="720"/>
            </w:tabs>
            <w:spacing w:before="100" w:beforeAutospacing="1" w:after="100" w:afterAutospacing="1"/>
            <w:ind w:left="720" w:hanging="360"/>
          </w:pPr>
        </w:pPrChange>
      </w:pPr>
    </w:p>
    <w:p w14:paraId="21C2D039" w14:textId="4F534487" w:rsidR="00165CE4" w:rsidRPr="00E67623" w:rsidDel="00165CE4" w:rsidRDefault="00400CFF">
      <w:pPr>
        <w:rPr>
          <w:del w:id="213" w:author="Microsoft Office User" w:date="2016-08-17T18:00:00Z"/>
          <w:rPrChange w:id="214" w:author="Microsoft Office User" w:date="2017-04-16T15:12:00Z">
            <w:rPr>
              <w:del w:id="215" w:author="Microsoft Office User" w:date="2016-08-17T18:00:00Z"/>
              <w:lang w:eastAsia="en-US"/>
            </w:rPr>
          </w:rPrChange>
        </w:rPr>
        <w:pPrChange w:id="216" w:author="Microsoft Office User" w:date="2017-04-16T15:12:00Z">
          <w:pPr>
            <w:numPr>
              <w:numId w:val="3"/>
            </w:numPr>
            <w:tabs>
              <w:tab w:val="num" w:pos="720"/>
            </w:tabs>
            <w:spacing w:before="100" w:beforeAutospacing="1" w:after="100" w:afterAutospacing="1"/>
            <w:ind w:left="720" w:hanging="360"/>
          </w:pPr>
        </w:pPrChange>
      </w:pPr>
      <w:del w:id="217" w:author="Microsoft Office User" w:date="2016-08-17T18:00:00Z">
        <w:r w:rsidRPr="00E67623" w:rsidDel="00165CE4">
          <w:rPr>
            <w:rPrChange w:id="218" w:author="Microsoft Office User" w:date="2017-04-16T15:12:00Z">
              <w:rPr>
                <w:rFonts w:ascii="Times" w:eastAsia="Times New Roman" w:hAnsi="Times" w:cs="Times New Roman"/>
                <w:sz w:val="20"/>
                <w:szCs w:val="20"/>
                <w:lang w:eastAsia="en-US"/>
              </w:rPr>
            </w:rPrChange>
          </w:rPr>
          <w:delText xml:space="preserve">     </w:delText>
        </w:r>
      </w:del>
      <w:del w:id="219" w:author="Microsoft Office User" w:date="2017-04-16T15:14:00Z">
        <w:r w:rsidRPr="00E67623" w:rsidDel="00E67623">
          <w:rPr>
            <w:rPrChange w:id="220" w:author="Microsoft Office User" w:date="2017-04-16T15:12:00Z">
              <w:rPr>
                <w:rFonts w:ascii="Times" w:eastAsia="Times New Roman" w:hAnsi="Times" w:cs="Times New Roman"/>
                <w:sz w:val="20"/>
                <w:szCs w:val="20"/>
                <w:lang w:eastAsia="en-US"/>
              </w:rPr>
            </w:rPrChange>
          </w:rPr>
          <w:delText>List any relevant courses that you have taken that may be relevant to this opportunity.</w:delText>
        </w:r>
      </w:del>
      <w:moveToRangeStart w:id="221" w:author="Microsoft Office User" w:date="2016-08-17T18:00:00Z" w:name="move459220131"/>
      <w:moveTo w:id="222" w:author="Microsoft Office User" w:date="2016-08-17T18:00:00Z">
        <w:del w:id="223" w:author="Microsoft Office User" w:date="2016-08-17T18:00:00Z">
          <w:r w:rsidR="00165CE4" w:rsidRPr="00E67623" w:rsidDel="00165CE4">
            <w:rPr>
              <w:rPrChange w:id="224" w:author="Microsoft Office User" w:date="2017-04-16T15:12:00Z">
                <w:rPr>
                  <w:lang w:eastAsia="en-US"/>
                </w:rPr>
              </w:rPrChange>
            </w:rPr>
            <w:delText xml:space="preserve">     </w:delText>
          </w:r>
        </w:del>
        <w:del w:id="225" w:author="Microsoft Office User" w:date="2017-04-16T15:10:00Z">
          <w:r w:rsidR="00165CE4" w:rsidRPr="00E67623" w:rsidDel="00E67623">
            <w:rPr>
              <w:rPrChange w:id="226" w:author="Microsoft Office User" w:date="2017-04-16T15:12:00Z">
                <w:rPr>
                  <w:lang w:eastAsia="en-US"/>
                </w:rPr>
              </w:rPrChange>
            </w:rPr>
            <w:delText>Where have you</w:delText>
          </w:r>
        </w:del>
        <w:del w:id="227" w:author="Microsoft Office User" w:date="2017-04-16T15:05:00Z">
          <w:r w:rsidR="00165CE4" w:rsidRPr="00E67623" w:rsidDel="00B036E2">
            <w:rPr>
              <w:rPrChange w:id="228" w:author="Microsoft Office User" w:date="2017-04-16T15:12:00Z">
                <w:rPr>
                  <w:lang w:eastAsia="en-US"/>
                </w:rPr>
              </w:rPrChange>
            </w:rPr>
            <w:delText>r</w:delText>
          </w:r>
        </w:del>
        <w:del w:id="229" w:author="Microsoft Office User" w:date="2017-04-16T15:10:00Z">
          <w:r w:rsidR="00165CE4" w:rsidRPr="00E67623" w:rsidDel="00E67623">
            <w:rPr>
              <w:rPrChange w:id="230" w:author="Microsoft Office User" w:date="2017-04-16T15:12:00Z">
                <w:rPr>
                  <w:lang w:eastAsia="en-US"/>
                </w:rPr>
              </w:rPrChange>
            </w:rPr>
            <w:delText xml:space="preserve"> traveled internationally</w:delText>
          </w:r>
        </w:del>
        <w:del w:id="231" w:author="Microsoft Office User" w:date="2016-08-17T18:00:00Z">
          <w:r w:rsidR="00165CE4" w:rsidRPr="00E67623" w:rsidDel="00165CE4">
            <w:rPr>
              <w:rPrChange w:id="232" w:author="Microsoft Office User" w:date="2017-04-16T15:12:00Z">
                <w:rPr>
                  <w:lang w:eastAsia="en-US"/>
                </w:rPr>
              </w:rPrChange>
            </w:rPr>
            <w:delText>?</w:delText>
          </w:r>
        </w:del>
      </w:moveTo>
    </w:p>
    <w:moveToRangeEnd w:id="221"/>
    <w:p w14:paraId="44DB75B0" w14:textId="77777777" w:rsidR="00165CE4" w:rsidRPr="00E67623" w:rsidDel="006206E2" w:rsidRDefault="00165CE4">
      <w:pPr>
        <w:rPr>
          <w:del w:id="233" w:author="Microsoft Office User" w:date="2016-08-23T15:10:00Z"/>
          <w:rPrChange w:id="234" w:author="Microsoft Office User" w:date="2017-04-16T15:12:00Z">
            <w:rPr>
              <w:del w:id="235" w:author="Microsoft Office User" w:date="2016-08-23T15:10:00Z"/>
              <w:rFonts w:ascii="Times" w:eastAsia="Times New Roman" w:hAnsi="Times" w:cs="Times New Roman"/>
              <w:sz w:val="20"/>
              <w:szCs w:val="20"/>
              <w:lang w:eastAsia="en-US"/>
            </w:rPr>
          </w:rPrChange>
        </w:rPr>
        <w:pPrChange w:id="236" w:author="Microsoft Office User" w:date="2017-04-16T15:12:00Z">
          <w:pPr>
            <w:numPr>
              <w:numId w:val="3"/>
            </w:numPr>
            <w:tabs>
              <w:tab w:val="num" w:pos="720"/>
            </w:tabs>
            <w:spacing w:before="100" w:beforeAutospacing="1" w:after="100" w:afterAutospacing="1"/>
            <w:ind w:left="720" w:hanging="360"/>
          </w:pPr>
        </w:pPrChange>
      </w:pPr>
    </w:p>
    <w:p w14:paraId="7EF7D3C3" w14:textId="30847D19" w:rsidR="00400CFF" w:rsidRPr="00E67623" w:rsidDel="00F219AE" w:rsidRDefault="00400CFF">
      <w:pPr>
        <w:rPr>
          <w:del w:id="237" w:author="Microsoft Office User" w:date="2016-08-23T18:07:00Z"/>
          <w:rPrChange w:id="238" w:author="Microsoft Office User" w:date="2017-04-16T15:12:00Z">
            <w:rPr>
              <w:del w:id="239" w:author="Microsoft Office User" w:date="2016-08-23T18:07:00Z"/>
              <w:lang w:eastAsia="en-US"/>
            </w:rPr>
          </w:rPrChange>
        </w:rPr>
        <w:pPrChange w:id="240" w:author="Microsoft Office User" w:date="2017-04-16T15:12:00Z">
          <w:pPr>
            <w:numPr>
              <w:numId w:val="3"/>
            </w:numPr>
            <w:tabs>
              <w:tab w:val="num" w:pos="720"/>
            </w:tabs>
            <w:spacing w:before="100" w:beforeAutospacing="1" w:after="100" w:afterAutospacing="1"/>
            <w:ind w:left="720" w:hanging="360"/>
          </w:pPr>
        </w:pPrChange>
      </w:pPr>
      <w:moveFromRangeStart w:id="241" w:author="Microsoft Office User" w:date="2016-08-17T18:00:00Z" w:name="move459220131"/>
      <w:moveFrom w:id="242" w:author="Microsoft Office User" w:date="2016-08-17T18:00:00Z">
        <w:del w:id="243" w:author="Microsoft Office User" w:date="2017-04-16T15:10:00Z">
          <w:r w:rsidRPr="00E67623" w:rsidDel="00E67623">
            <w:rPr>
              <w:rPrChange w:id="244" w:author="Microsoft Office User" w:date="2017-04-16T15:12:00Z">
                <w:rPr>
                  <w:rFonts w:ascii="Times" w:eastAsia="Times New Roman" w:hAnsi="Times" w:cs="Times New Roman"/>
                  <w:sz w:val="20"/>
                  <w:szCs w:val="20"/>
                  <w:lang w:eastAsia="en-US"/>
                </w:rPr>
              </w:rPrChange>
            </w:rPr>
            <w:delText>     Where have your traveled</w:delText>
          </w:r>
          <w:r w:rsidR="00BD7CC4" w:rsidRPr="00E67623" w:rsidDel="00E67623">
            <w:rPr>
              <w:rPrChange w:id="245" w:author="Microsoft Office User" w:date="2017-04-16T15:12:00Z">
                <w:rPr>
                  <w:rFonts w:ascii="Times" w:eastAsia="Times New Roman" w:hAnsi="Times" w:cs="Times New Roman"/>
                  <w:sz w:val="20"/>
                  <w:szCs w:val="20"/>
                  <w:lang w:eastAsia="en-US"/>
                </w:rPr>
              </w:rPrChange>
            </w:rPr>
            <w:delText xml:space="preserve"> internationally</w:delText>
          </w:r>
          <w:r w:rsidR="00D75834" w:rsidRPr="00E67623" w:rsidDel="00E67623">
            <w:rPr>
              <w:rPrChange w:id="246" w:author="Microsoft Office User" w:date="2017-04-16T15:12:00Z">
                <w:rPr>
                  <w:rFonts w:ascii="Times" w:eastAsia="Times New Roman" w:hAnsi="Times" w:cs="Times New Roman"/>
                  <w:sz w:val="20"/>
                  <w:szCs w:val="20"/>
                  <w:lang w:eastAsia="en-US"/>
                </w:rPr>
              </w:rPrChange>
            </w:rPr>
            <w:delText>?</w:delText>
          </w:r>
        </w:del>
      </w:moveFrom>
    </w:p>
    <w:p w14:paraId="24647A79" w14:textId="65C007EA" w:rsidR="00E67623" w:rsidRPr="00E67623" w:rsidDel="00E67623" w:rsidRDefault="00E67623">
      <w:pPr>
        <w:rPr>
          <w:del w:id="247" w:author="Microsoft Office User" w:date="2017-04-16T15:10:00Z"/>
          <w:rPrChange w:id="248" w:author="Microsoft Office User" w:date="2017-04-16T15:12:00Z">
            <w:rPr>
              <w:del w:id="249" w:author="Microsoft Office User" w:date="2017-04-16T15:10:00Z"/>
              <w:lang w:eastAsia="en-US"/>
            </w:rPr>
          </w:rPrChange>
        </w:rPr>
        <w:pPrChange w:id="250" w:author="Microsoft Office User" w:date="2017-04-16T15:12:00Z">
          <w:pPr>
            <w:numPr>
              <w:numId w:val="3"/>
            </w:numPr>
            <w:tabs>
              <w:tab w:val="num" w:pos="720"/>
            </w:tabs>
            <w:spacing w:before="100" w:beforeAutospacing="1" w:after="100" w:afterAutospacing="1"/>
            <w:ind w:left="720" w:hanging="360"/>
          </w:pPr>
        </w:pPrChange>
      </w:pPr>
    </w:p>
    <w:p w14:paraId="7CB5ED0A" w14:textId="4878C61C" w:rsidR="00BD7CC4" w:rsidRPr="00E67623" w:rsidDel="00F219AE" w:rsidRDefault="00BD7CC4">
      <w:pPr>
        <w:rPr>
          <w:del w:id="251" w:author="Microsoft Office User" w:date="2016-08-17T18:00:00Z"/>
          <w:rPrChange w:id="252" w:author="Microsoft Office User" w:date="2017-04-16T15:12:00Z">
            <w:rPr>
              <w:del w:id="253" w:author="Microsoft Office User" w:date="2016-08-17T18:00:00Z"/>
              <w:rFonts w:ascii="Times New Roman" w:eastAsia="Times New Roman" w:hAnsi="Times New Roman" w:cs="Times New Roman"/>
              <w:lang w:eastAsia="en-US"/>
            </w:rPr>
          </w:rPrChange>
        </w:rPr>
        <w:pPrChange w:id="254" w:author="Microsoft Office User" w:date="2017-04-16T15:12:00Z">
          <w:pPr>
            <w:numPr>
              <w:numId w:val="3"/>
            </w:numPr>
            <w:tabs>
              <w:tab w:val="num" w:pos="720"/>
            </w:tabs>
            <w:spacing w:before="100" w:beforeAutospacing="1" w:after="100" w:afterAutospacing="1"/>
            <w:ind w:left="720" w:hanging="360"/>
          </w:pPr>
        </w:pPrChange>
      </w:pPr>
      <w:moveFrom w:id="255" w:author="Microsoft Office User" w:date="2016-08-17T18:00:00Z">
        <w:del w:id="256" w:author="Microsoft Office User" w:date="2017-04-16T15:10:00Z">
          <w:r w:rsidRPr="00E67623" w:rsidDel="00E67623">
            <w:rPr>
              <w:rPrChange w:id="257" w:author="Microsoft Office User" w:date="2017-04-16T15:12:00Z">
                <w:rPr>
                  <w:rFonts w:ascii="Times" w:eastAsia="Times New Roman" w:hAnsi="Times" w:cs="Times New Roman"/>
                  <w:sz w:val="20"/>
                  <w:szCs w:val="20"/>
                  <w:lang w:eastAsia="en-US"/>
                </w:rPr>
              </w:rPrChange>
            </w:rPr>
            <w:delText xml:space="preserve">     </w:delText>
          </w:r>
        </w:del>
      </w:moveFrom>
      <w:moveFromRangeEnd w:id="241"/>
      <w:del w:id="258" w:author="Microsoft Office User" w:date="2017-04-16T15:14:00Z">
        <w:r w:rsidRPr="00E67623" w:rsidDel="00E67623">
          <w:rPr>
            <w:rPrChange w:id="259" w:author="Microsoft Office User" w:date="2017-04-16T15:12:00Z">
              <w:rPr>
                <w:rFonts w:ascii="Times" w:eastAsia="Times New Roman" w:hAnsi="Times" w:cs="Times New Roman"/>
                <w:sz w:val="20"/>
                <w:szCs w:val="20"/>
                <w:lang w:eastAsia="en-US"/>
              </w:rPr>
            </w:rPrChange>
          </w:rPr>
          <w:delText>Describe your views of climate change and what it means globally.</w:delText>
        </w:r>
      </w:del>
    </w:p>
    <w:p w14:paraId="137026EA" w14:textId="2BC41C8E" w:rsidR="00E67623" w:rsidRPr="00E67623" w:rsidDel="00E67623" w:rsidRDefault="00E67623">
      <w:pPr>
        <w:rPr>
          <w:del w:id="260" w:author="Microsoft Office User" w:date="2017-04-16T15:14:00Z"/>
          <w:rPrChange w:id="261" w:author="Microsoft Office User" w:date="2017-04-16T15:12:00Z">
            <w:rPr>
              <w:del w:id="262" w:author="Microsoft Office User" w:date="2017-04-16T15:14:00Z"/>
              <w:b/>
              <w:lang w:eastAsia="en-US"/>
            </w:rPr>
          </w:rPrChange>
        </w:rPr>
        <w:pPrChange w:id="263" w:author="Microsoft Office User" w:date="2017-04-16T15:12:00Z">
          <w:pPr>
            <w:numPr>
              <w:numId w:val="3"/>
            </w:numPr>
            <w:tabs>
              <w:tab w:val="num" w:pos="720"/>
            </w:tabs>
            <w:spacing w:before="100" w:beforeAutospacing="1" w:after="100" w:afterAutospacing="1"/>
            <w:ind w:left="720" w:hanging="360"/>
          </w:pPr>
        </w:pPrChange>
      </w:pPr>
    </w:p>
    <w:p w14:paraId="0483E3F1" w14:textId="66A0584D" w:rsidR="00400CFF" w:rsidRPr="00E67623" w:rsidDel="00F219AE" w:rsidRDefault="00400CFF">
      <w:pPr>
        <w:rPr>
          <w:del w:id="264" w:author="Microsoft Office User" w:date="2016-08-23T18:07:00Z"/>
          <w:rPrChange w:id="265" w:author="Microsoft Office User" w:date="2017-04-16T15:12:00Z">
            <w:rPr>
              <w:del w:id="266" w:author="Microsoft Office User" w:date="2016-08-23T18:07:00Z"/>
              <w:lang w:eastAsia="en-US"/>
            </w:rPr>
          </w:rPrChange>
        </w:rPr>
        <w:pPrChange w:id="267" w:author="Microsoft Office User" w:date="2017-04-16T15:12:00Z">
          <w:pPr>
            <w:numPr>
              <w:numId w:val="3"/>
            </w:numPr>
            <w:tabs>
              <w:tab w:val="num" w:pos="720"/>
            </w:tabs>
            <w:spacing w:before="100" w:beforeAutospacing="1" w:after="100" w:afterAutospacing="1"/>
            <w:ind w:left="720" w:hanging="360"/>
          </w:pPr>
        </w:pPrChange>
      </w:pPr>
      <w:del w:id="268" w:author="Microsoft Office User" w:date="2016-08-17T18:00:00Z">
        <w:r w:rsidRPr="00E67623" w:rsidDel="00165CE4">
          <w:rPr>
            <w:rPrChange w:id="269" w:author="Microsoft Office User" w:date="2017-04-16T15:12:00Z">
              <w:rPr>
                <w:rFonts w:ascii="Times" w:eastAsia="Times New Roman" w:hAnsi="Times" w:cs="Times New Roman"/>
                <w:sz w:val="20"/>
                <w:szCs w:val="20"/>
                <w:lang w:eastAsia="en-US"/>
              </w:rPr>
            </w:rPrChange>
          </w:rPr>
          <w:delText>    </w:delText>
        </w:r>
      </w:del>
      <w:del w:id="270" w:author="Microsoft Office User" w:date="2016-08-23T18:03:00Z">
        <w:r w:rsidRPr="00E67623" w:rsidDel="001817A9">
          <w:rPr>
            <w:rPrChange w:id="271" w:author="Microsoft Office User" w:date="2017-04-16T15:12:00Z">
              <w:rPr>
                <w:rFonts w:ascii="Times" w:eastAsia="Times New Roman" w:hAnsi="Times" w:cs="Times New Roman"/>
                <w:sz w:val="20"/>
                <w:szCs w:val="20"/>
                <w:lang w:eastAsia="en-US"/>
              </w:rPr>
            </w:rPrChange>
          </w:rPr>
          <w:delText xml:space="preserve"> </w:delText>
        </w:r>
      </w:del>
      <w:del w:id="272" w:author="Microsoft Office User" w:date="2017-04-16T15:14:00Z">
        <w:r w:rsidRPr="00E67623" w:rsidDel="00E67623">
          <w:rPr>
            <w:rPrChange w:id="273" w:author="Microsoft Office User" w:date="2017-04-16T15:12:00Z">
              <w:rPr>
                <w:rFonts w:ascii="Times" w:eastAsia="Times New Roman" w:hAnsi="Times" w:cs="Times New Roman"/>
                <w:sz w:val="20"/>
                <w:szCs w:val="20"/>
                <w:lang w:eastAsia="en-US"/>
              </w:rPr>
            </w:rPrChange>
          </w:rPr>
          <w:delText>How will this experience help you achieve your</w:delText>
        </w:r>
        <w:r w:rsidR="00BD7CC4" w:rsidRPr="00E67623" w:rsidDel="00E67623">
          <w:rPr>
            <w:rPrChange w:id="274" w:author="Microsoft Office User" w:date="2017-04-16T15:12:00Z">
              <w:rPr>
                <w:rFonts w:ascii="Times" w:eastAsia="Times New Roman" w:hAnsi="Times" w:cs="Times New Roman"/>
                <w:sz w:val="20"/>
                <w:szCs w:val="20"/>
                <w:lang w:eastAsia="en-US"/>
              </w:rPr>
            </w:rPrChange>
          </w:rPr>
          <w:delText xml:space="preserve"> personal,</w:delText>
        </w:r>
        <w:r w:rsidRPr="00E67623" w:rsidDel="00E67623">
          <w:rPr>
            <w:rPrChange w:id="275" w:author="Microsoft Office User" w:date="2017-04-16T15:12:00Z">
              <w:rPr>
                <w:rFonts w:ascii="Times" w:eastAsia="Times New Roman" w:hAnsi="Times" w:cs="Times New Roman"/>
                <w:sz w:val="20"/>
                <w:szCs w:val="20"/>
                <w:lang w:eastAsia="en-US"/>
              </w:rPr>
            </w:rPrChange>
          </w:rPr>
          <w:delText xml:space="preserve"> professional and academic</w:delText>
        </w:r>
      </w:del>
      <w:del w:id="276" w:author="Microsoft Office User" w:date="2016-08-17T17:33:00Z">
        <w:r w:rsidRPr="00E67623" w:rsidDel="003003A6">
          <w:rPr>
            <w:rPrChange w:id="277" w:author="Microsoft Office User" w:date="2017-04-16T15:12:00Z">
              <w:rPr>
                <w:rFonts w:ascii="Times" w:eastAsia="Times New Roman" w:hAnsi="Times" w:cs="Times New Roman"/>
                <w:sz w:val="20"/>
                <w:szCs w:val="20"/>
                <w:lang w:eastAsia="en-US"/>
              </w:rPr>
            </w:rPrChange>
          </w:rPr>
          <w:delText xml:space="preserve"> </w:delText>
        </w:r>
      </w:del>
      <w:del w:id="278" w:author="Microsoft Office User" w:date="2017-04-16T15:14:00Z">
        <w:r w:rsidRPr="00E67623" w:rsidDel="00E67623">
          <w:rPr>
            <w:rPrChange w:id="279" w:author="Microsoft Office User" w:date="2017-04-16T15:12:00Z">
              <w:rPr>
                <w:rFonts w:ascii="Times" w:eastAsia="Times New Roman" w:hAnsi="Times" w:cs="Times New Roman"/>
                <w:sz w:val="20"/>
                <w:szCs w:val="20"/>
                <w:lang w:eastAsia="en-US"/>
              </w:rPr>
            </w:rPrChange>
          </w:rPr>
          <w:delText>goals?</w:delText>
        </w:r>
      </w:del>
    </w:p>
    <w:p w14:paraId="3C647E98" w14:textId="3B6BFF43" w:rsidR="00165CE4" w:rsidRPr="00F219AE" w:rsidDel="00E67623" w:rsidRDefault="00400CFF">
      <w:pPr>
        <w:spacing w:before="100" w:beforeAutospacing="1" w:after="100" w:afterAutospacing="1"/>
        <w:contextualSpacing/>
        <w:jc w:val="both"/>
        <w:rPr>
          <w:del w:id="280" w:author="Microsoft Office User" w:date="2017-04-16T15:14:00Z"/>
          <w:rFonts w:ascii="Times New Roman" w:eastAsia="Times New Roman" w:hAnsi="Times New Roman" w:cs="Times New Roman"/>
          <w:lang w:eastAsia="en-US"/>
          <w:rPrChange w:id="281" w:author="Microsoft Office User" w:date="2016-08-23T18:06:00Z">
            <w:rPr>
              <w:del w:id="282" w:author="Microsoft Office User" w:date="2017-04-16T15:14:00Z"/>
              <w:rFonts w:ascii="Times" w:eastAsia="Times New Roman" w:hAnsi="Times" w:cs="Times New Roman"/>
              <w:sz w:val="20"/>
              <w:szCs w:val="20"/>
              <w:lang w:eastAsia="en-US"/>
            </w:rPr>
          </w:rPrChange>
        </w:rPr>
        <w:pPrChange w:id="283" w:author="Microsoft Office User" w:date="2016-08-23T18:06:00Z">
          <w:pPr>
            <w:numPr>
              <w:numId w:val="3"/>
            </w:numPr>
            <w:tabs>
              <w:tab w:val="num" w:pos="720"/>
            </w:tabs>
            <w:spacing w:before="100" w:beforeAutospacing="1" w:after="100" w:afterAutospacing="1"/>
            <w:ind w:left="720" w:hanging="360"/>
          </w:pPr>
        </w:pPrChange>
      </w:pPr>
      <w:del w:id="284" w:author="Microsoft Office User" w:date="2016-08-17T18:00:00Z">
        <w:r w:rsidRPr="00E67623" w:rsidDel="00165CE4">
          <w:rPr>
            <w:rPrChange w:id="285" w:author="Microsoft Office User" w:date="2017-04-16T15:12:00Z">
              <w:rPr>
                <w:rFonts w:ascii="Times" w:eastAsia="Times New Roman" w:hAnsi="Times" w:cs="Times New Roman"/>
                <w:sz w:val="20"/>
                <w:szCs w:val="20"/>
                <w:lang w:eastAsia="en-US"/>
              </w:rPr>
            </w:rPrChange>
          </w:rPr>
          <w:delText xml:space="preserve">     </w:delText>
        </w:r>
      </w:del>
      <w:del w:id="286" w:author="Microsoft Office User" w:date="2017-04-16T15:14:00Z">
        <w:r w:rsidR="008148BD" w:rsidRPr="00E67623" w:rsidDel="00E67623">
          <w:rPr>
            <w:rPrChange w:id="287" w:author="Microsoft Office User" w:date="2017-04-16T15:12:00Z">
              <w:rPr>
                <w:rFonts w:ascii="Times" w:eastAsia="Times New Roman" w:hAnsi="Times" w:cs="Times New Roman"/>
                <w:sz w:val="20"/>
                <w:szCs w:val="20"/>
                <w:lang w:eastAsia="en-US"/>
              </w:rPr>
            </w:rPrChange>
          </w:rPr>
          <w:delText>W</w:delText>
        </w:r>
        <w:r w:rsidR="00950C5C" w:rsidRPr="00E67623" w:rsidDel="00E67623">
          <w:rPr>
            <w:rPrChange w:id="288" w:author="Microsoft Office User" w:date="2017-04-16T15:12:00Z">
              <w:rPr>
                <w:rFonts w:ascii="Times" w:eastAsia="Times New Roman" w:hAnsi="Times" w:cs="Times New Roman"/>
                <w:sz w:val="20"/>
                <w:szCs w:val="20"/>
                <w:lang w:eastAsia="en-US"/>
              </w:rPr>
            </w:rPrChange>
          </w:rPr>
          <w:delText xml:space="preserve">hat </w:delText>
        </w:r>
        <w:r w:rsidR="00D75834" w:rsidRPr="00E67623" w:rsidDel="00E67623">
          <w:rPr>
            <w:rPrChange w:id="289" w:author="Microsoft Office User" w:date="2017-04-16T15:12:00Z">
              <w:rPr>
                <w:rFonts w:ascii="Times" w:eastAsia="Times New Roman" w:hAnsi="Times" w:cs="Times New Roman"/>
                <w:sz w:val="20"/>
                <w:szCs w:val="20"/>
                <w:lang w:eastAsia="en-US"/>
              </w:rPr>
            </w:rPrChange>
          </w:rPr>
          <w:delText xml:space="preserve">life </w:delText>
        </w:r>
        <w:r w:rsidR="00950C5C" w:rsidRPr="00E67623" w:rsidDel="00E67623">
          <w:rPr>
            <w:rPrChange w:id="290" w:author="Microsoft Office User" w:date="2017-04-16T15:12:00Z">
              <w:rPr>
                <w:rFonts w:ascii="Times" w:eastAsia="Times New Roman" w:hAnsi="Times" w:cs="Times New Roman"/>
                <w:sz w:val="20"/>
                <w:szCs w:val="20"/>
                <w:lang w:eastAsia="en-US"/>
              </w:rPr>
            </w:rPrChange>
          </w:rPr>
          <w:delText xml:space="preserve">skills do you hope to gain </w:delText>
        </w:r>
        <w:r w:rsidR="008148BD" w:rsidRPr="00E67623" w:rsidDel="00E67623">
          <w:rPr>
            <w:rPrChange w:id="291" w:author="Microsoft Office User" w:date="2017-04-16T15:12:00Z">
              <w:rPr>
                <w:rFonts w:ascii="Times" w:eastAsia="Times New Roman" w:hAnsi="Times" w:cs="Times New Roman"/>
                <w:sz w:val="20"/>
                <w:szCs w:val="20"/>
                <w:lang w:eastAsia="en-US"/>
              </w:rPr>
            </w:rPrChange>
          </w:rPr>
          <w:delText>by taking this course</w:delText>
        </w:r>
        <w:r w:rsidR="00D75834" w:rsidRPr="00E67623" w:rsidDel="00E67623">
          <w:rPr>
            <w:rPrChange w:id="292" w:author="Microsoft Office User" w:date="2017-04-16T15:12:00Z">
              <w:rPr>
                <w:rFonts w:ascii="Times" w:eastAsia="Times New Roman" w:hAnsi="Times" w:cs="Times New Roman"/>
                <w:sz w:val="20"/>
                <w:szCs w:val="20"/>
                <w:lang w:eastAsia="en-US"/>
              </w:rPr>
            </w:rPrChange>
          </w:rPr>
          <w:delText>?</w:delText>
        </w:r>
      </w:del>
    </w:p>
    <w:p w14:paraId="38839C8E" w14:textId="6472796B" w:rsidR="00400CFF" w:rsidRPr="00F219AE" w:rsidDel="00F219AE" w:rsidRDefault="00400CFF">
      <w:pPr>
        <w:spacing w:before="100" w:beforeAutospacing="1" w:after="100" w:afterAutospacing="1"/>
        <w:contextualSpacing/>
        <w:rPr>
          <w:del w:id="293" w:author="Microsoft Office User" w:date="2016-08-23T18:08:00Z"/>
          <w:rFonts w:ascii="Times New Roman" w:hAnsi="Times New Roman" w:cs="Times New Roman"/>
          <w:lang w:eastAsia="en-US"/>
          <w:rPrChange w:id="294" w:author="Microsoft Office User" w:date="2016-08-23T18:06:00Z">
            <w:rPr>
              <w:del w:id="295" w:author="Microsoft Office User" w:date="2016-08-23T18:08:00Z"/>
              <w:rFonts w:ascii="Times" w:hAnsi="Times" w:cs="Times New Roman"/>
              <w:sz w:val="20"/>
              <w:szCs w:val="20"/>
              <w:lang w:eastAsia="en-US"/>
            </w:rPr>
          </w:rPrChange>
        </w:rPr>
        <w:pPrChange w:id="296" w:author="Microsoft Office User" w:date="2016-08-23T18:06:00Z">
          <w:pPr>
            <w:spacing w:before="100" w:beforeAutospacing="1" w:after="100" w:afterAutospacing="1"/>
          </w:pPr>
        </w:pPrChange>
      </w:pPr>
      <w:del w:id="297" w:author="Microsoft Office User" w:date="2017-04-16T15:14:00Z">
        <w:r w:rsidRPr="00F219AE" w:rsidDel="00E67623">
          <w:rPr>
            <w:rFonts w:ascii="Times New Roman" w:hAnsi="Times New Roman" w:cs="Times New Roman"/>
            <w:b/>
            <w:lang w:eastAsia="en-US"/>
            <w:rPrChange w:id="298" w:author="Microsoft Office User" w:date="2016-08-23T18:08:00Z">
              <w:rPr>
                <w:rFonts w:ascii="Times" w:hAnsi="Times" w:cs="Times New Roman"/>
                <w:sz w:val="20"/>
                <w:szCs w:val="20"/>
                <w:lang w:eastAsia="en-US"/>
              </w:rPr>
            </w:rPrChange>
          </w:rPr>
          <w:delText>III.</w:delText>
        </w:r>
        <w:r w:rsidR="0088003E" w:rsidRPr="00F219AE" w:rsidDel="00E67623">
          <w:rPr>
            <w:rFonts w:ascii="Times New Roman" w:hAnsi="Times New Roman" w:cs="Times New Roman"/>
            <w:b/>
            <w:lang w:eastAsia="en-US"/>
            <w:rPrChange w:id="299" w:author="Microsoft Office User" w:date="2016-08-23T18:08:00Z">
              <w:rPr>
                <w:rFonts w:ascii="Times" w:hAnsi="Times" w:cs="Times New Roman"/>
                <w:sz w:val="20"/>
                <w:szCs w:val="20"/>
                <w:lang w:eastAsia="en-US"/>
              </w:rPr>
            </w:rPrChange>
          </w:rPr>
          <w:delText xml:space="preserve"> Interview:</w:delText>
        </w:r>
        <w:r w:rsidRPr="00F219AE" w:rsidDel="00E67623">
          <w:rPr>
            <w:rFonts w:ascii="Times New Roman" w:hAnsi="Times New Roman" w:cs="Times New Roman"/>
            <w:lang w:eastAsia="en-US"/>
            <w:rPrChange w:id="300" w:author="Microsoft Office User" w:date="2016-08-23T18:06:00Z">
              <w:rPr>
                <w:rFonts w:ascii="Times" w:hAnsi="Times" w:cs="Times New Roman"/>
                <w:sz w:val="20"/>
                <w:szCs w:val="20"/>
                <w:lang w:eastAsia="en-US"/>
              </w:rPr>
            </w:rPrChange>
          </w:rPr>
          <w:delText xml:space="preserve"> </w:delText>
        </w:r>
        <w:r w:rsidR="0088003E" w:rsidRPr="00F219AE" w:rsidDel="00E67623">
          <w:rPr>
            <w:rFonts w:ascii="Times New Roman" w:hAnsi="Times New Roman" w:cs="Times New Roman"/>
            <w:lang w:eastAsia="en-US"/>
            <w:rPrChange w:id="301" w:author="Microsoft Office User" w:date="2016-08-23T18:06:00Z">
              <w:rPr>
                <w:rFonts w:ascii="Times" w:hAnsi="Times" w:cs="Times New Roman"/>
                <w:sz w:val="20"/>
                <w:szCs w:val="20"/>
                <w:lang w:eastAsia="en-US"/>
              </w:rPr>
            </w:rPrChange>
          </w:rPr>
          <w:delText>In addition to the resume and application statement, there will also be a 15 min interview by the instructor</w:delText>
        </w:r>
      </w:del>
      <w:del w:id="302" w:author="Microsoft Office User" w:date="2017-04-16T15:04:00Z">
        <w:r w:rsidR="0088003E" w:rsidRPr="00F219AE" w:rsidDel="00B036E2">
          <w:rPr>
            <w:rFonts w:ascii="Times New Roman" w:hAnsi="Times New Roman" w:cs="Times New Roman"/>
            <w:lang w:eastAsia="en-US"/>
            <w:rPrChange w:id="303" w:author="Microsoft Office User" w:date="2016-08-23T18:06:00Z">
              <w:rPr>
                <w:rFonts w:ascii="Times" w:hAnsi="Times" w:cs="Times New Roman"/>
                <w:sz w:val="20"/>
                <w:szCs w:val="20"/>
                <w:lang w:eastAsia="en-US"/>
              </w:rPr>
            </w:rPrChange>
          </w:rPr>
          <w:delText>s</w:delText>
        </w:r>
      </w:del>
      <w:del w:id="304" w:author="Microsoft Office User" w:date="2017-04-16T15:14:00Z">
        <w:r w:rsidR="0088003E" w:rsidRPr="00F219AE" w:rsidDel="00E67623">
          <w:rPr>
            <w:rFonts w:ascii="Times New Roman" w:hAnsi="Times New Roman" w:cs="Times New Roman"/>
            <w:lang w:eastAsia="en-US"/>
            <w:rPrChange w:id="305" w:author="Microsoft Office User" w:date="2016-08-23T18:06:00Z">
              <w:rPr>
                <w:rFonts w:ascii="Times" w:hAnsi="Times" w:cs="Times New Roman"/>
                <w:sz w:val="20"/>
                <w:szCs w:val="20"/>
                <w:lang w:eastAsia="en-US"/>
              </w:rPr>
            </w:rPrChange>
          </w:rPr>
          <w:delText>.  These</w:delText>
        </w:r>
        <w:r w:rsidRPr="00F219AE" w:rsidDel="00E67623">
          <w:rPr>
            <w:rFonts w:ascii="Times New Roman" w:hAnsi="Times New Roman" w:cs="Times New Roman"/>
            <w:lang w:eastAsia="en-US"/>
            <w:rPrChange w:id="306" w:author="Microsoft Office User" w:date="2016-08-23T18:06:00Z">
              <w:rPr>
                <w:rFonts w:ascii="Times" w:hAnsi="Times" w:cs="Times New Roman"/>
                <w:sz w:val="20"/>
                <w:szCs w:val="20"/>
                <w:lang w:eastAsia="en-US"/>
              </w:rPr>
            </w:rPrChange>
          </w:rPr>
          <w:delText xml:space="preserve"> will occur </w:delText>
        </w:r>
      </w:del>
      <w:del w:id="307" w:author="Microsoft Office User" w:date="2017-04-16T14:59:00Z">
        <w:r w:rsidR="001C7F6C" w:rsidRPr="00F219AE" w:rsidDel="00041DC1">
          <w:rPr>
            <w:rFonts w:ascii="Times New Roman" w:hAnsi="Times New Roman" w:cs="Times New Roman"/>
            <w:lang w:eastAsia="en-US"/>
            <w:rPrChange w:id="308" w:author="Microsoft Office User" w:date="2016-08-23T18:06:00Z">
              <w:rPr>
                <w:rFonts w:ascii="Times" w:hAnsi="Times" w:cs="Times New Roman"/>
                <w:sz w:val="20"/>
                <w:szCs w:val="20"/>
                <w:lang w:eastAsia="en-US"/>
              </w:rPr>
            </w:rPrChange>
          </w:rPr>
          <w:delText xml:space="preserve">on </w:delText>
        </w:r>
        <w:r w:rsidR="00EA0F02" w:rsidRPr="00F219AE" w:rsidDel="00041DC1">
          <w:rPr>
            <w:rFonts w:ascii="Times New Roman" w:hAnsi="Times New Roman" w:cs="Times New Roman"/>
            <w:lang w:eastAsia="en-US"/>
            <w:rPrChange w:id="309" w:author="Microsoft Office User" w:date="2016-08-23T18:06:00Z">
              <w:rPr>
                <w:rFonts w:ascii="Times" w:hAnsi="Times" w:cs="Times New Roman"/>
                <w:sz w:val="20"/>
                <w:szCs w:val="20"/>
                <w:lang w:eastAsia="en-US"/>
              </w:rPr>
            </w:rPrChange>
          </w:rPr>
          <w:delText xml:space="preserve">Friday </w:delText>
        </w:r>
      </w:del>
      <w:del w:id="310" w:author="Microsoft Office User" w:date="2017-04-16T15:00:00Z">
        <w:r w:rsidR="001C7F6C" w:rsidRPr="00F219AE" w:rsidDel="00041DC1">
          <w:rPr>
            <w:rFonts w:ascii="Times New Roman" w:hAnsi="Times New Roman" w:cs="Times New Roman"/>
            <w:lang w:eastAsia="en-US"/>
            <w:rPrChange w:id="311" w:author="Microsoft Office User" w:date="2016-08-23T18:06:00Z">
              <w:rPr>
                <w:rFonts w:ascii="Times" w:hAnsi="Times" w:cs="Times New Roman"/>
                <w:sz w:val="20"/>
                <w:szCs w:val="20"/>
                <w:lang w:eastAsia="en-US"/>
              </w:rPr>
            </w:rPrChange>
          </w:rPr>
          <w:delText>September 2</w:delText>
        </w:r>
        <w:r w:rsidR="001C7F6C" w:rsidRPr="00F219AE" w:rsidDel="00041DC1">
          <w:rPr>
            <w:rFonts w:ascii="Times New Roman" w:hAnsi="Times New Roman" w:cs="Times New Roman"/>
            <w:vertAlign w:val="superscript"/>
            <w:lang w:eastAsia="en-US"/>
            <w:rPrChange w:id="312" w:author="Microsoft Office User" w:date="2016-08-23T18:06:00Z">
              <w:rPr>
                <w:rFonts w:ascii="Times" w:hAnsi="Times" w:cs="Times New Roman"/>
                <w:sz w:val="20"/>
                <w:szCs w:val="20"/>
                <w:vertAlign w:val="superscript"/>
                <w:lang w:eastAsia="en-US"/>
              </w:rPr>
            </w:rPrChange>
          </w:rPr>
          <w:delText>nd</w:delText>
        </w:r>
        <w:r w:rsidR="001C7F6C" w:rsidRPr="00F219AE" w:rsidDel="00041DC1">
          <w:rPr>
            <w:rFonts w:ascii="Times New Roman" w:hAnsi="Times New Roman" w:cs="Times New Roman"/>
            <w:lang w:eastAsia="en-US"/>
            <w:rPrChange w:id="313" w:author="Microsoft Office User" w:date="2016-08-23T18:06:00Z">
              <w:rPr>
                <w:rFonts w:ascii="Times" w:hAnsi="Times" w:cs="Times New Roman"/>
                <w:sz w:val="20"/>
                <w:szCs w:val="20"/>
                <w:lang w:eastAsia="en-US"/>
              </w:rPr>
            </w:rPrChange>
          </w:rPr>
          <w:delText xml:space="preserve"> </w:delText>
        </w:r>
        <w:r w:rsidRPr="00F219AE" w:rsidDel="00041DC1">
          <w:rPr>
            <w:rFonts w:ascii="Times New Roman" w:hAnsi="Times New Roman" w:cs="Times New Roman"/>
            <w:lang w:eastAsia="en-US"/>
            <w:rPrChange w:id="314" w:author="Microsoft Office User" w:date="2016-08-23T18:06:00Z">
              <w:rPr>
                <w:rFonts w:ascii="Times" w:hAnsi="Times" w:cs="Times New Roman"/>
                <w:sz w:val="20"/>
                <w:szCs w:val="20"/>
                <w:lang w:eastAsia="en-US"/>
              </w:rPr>
            </w:rPrChange>
          </w:rPr>
          <w:delText>between</w:delText>
        </w:r>
        <w:r w:rsidR="0088003E" w:rsidRPr="00F219AE" w:rsidDel="00041DC1">
          <w:rPr>
            <w:rFonts w:ascii="Times New Roman" w:hAnsi="Times New Roman" w:cs="Times New Roman"/>
            <w:b/>
            <w:bCs/>
            <w:lang w:eastAsia="en-US"/>
            <w:rPrChange w:id="315" w:author="Microsoft Office User" w:date="2016-08-23T18:06:00Z">
              <w:rPr>
                <w:rFonts w:ascii="Times" w:hAnsi="Times" w:cs="Times New Roman"/>
                <w:b/>
                <w:bCs/>
                <w:sz w:val="20"/>
                <w:szCs w:val="20"/>
                <w:lang w:eastAsia="en-US"/>
              </w:rPr>
            </w:rPrChange>
          </w:rPr>
          <w:delText xml:space="preserve"> </w:delText>
        </w:r>
        <w:r w:rsidR="001C7F6C" w:rsidRPr="00F219AE" w:rsidDel="00041DC1">
          <w:rPr>
            <w:rFonts w:ascii="Times New Roman" w:hAnsi="Times New Roman" w:cs="Times New Roman"/>
            <w:b/>
            <w:bCs/>
            <w:lang w:eastAsia="en-US"/>
            <w:rPrChange w:id="316" w:author="Microsoft Office User" w:date="2016-08-23T18:06:00Z">
              <w:rPr>
                <w:rFonts w:ascii="Times" w:hAnsi="Times" w:cs="Times New Roman"/>
                <w:b/>
                <w:bCs/>
                <w:sz w:val="20"/>
                <w:szCs w:val="20"/>
                <w:lang w:eastAsia="en-US"/>
              </w:rPr>
            </w:rPrChange>
          </w:rPr>
          <w:delText>1:00-5:00</w:delText>
        </w:r>
        <w:r w:rsidR="0088003E" w:rsidRPr="00F219AE" w:rsidDel="00041DC1">
          <w:rPr>
            <w:rFonts w:ascii="Times New Roman" w:hAnsi="Times New Roman" w:cs="Times New Roman"/>
            <w:lang w:eastAsia="en-US"/>
            <w:rPrChange w:id="317" w:author="Microsoft Office User" w:date="2016-08-23T18:06:00Z">
              <w:rPr>
                <w:rFonts w:ascii="Times" w:hAnsi="Times" w:cs="Times New Roman"/>
                <w:sz w:val="20"/>
                <w:szCs w:val="20"/>
                <w:lang w:eastAsia="en-US"/>
              </w:rPr>
            </w:rPrChange>
          </w:rPr>
          <w:delText xml:space="preserve">. </w:delText>
        </w:r>
      </w:del>
      <w:del w:id="318" w:author="Microsoft Office User" w:date="2017-04-16T15:14:00Z">
        <w:r w:rsidR="0088003E" w:rsidRPr="00F219AE" w:rsidDel="00E67623">
          <w:rPr>
            <w:rFonts w:ascii="Times New Roman" w:hAnsi="Times New Roman" w:cs="Times New Roman"/>
            <w:lang w:eastAsia="en-US"/>
            <w:rPrChange w:id="319" w:author="Microsoft Office User" w:date="2016-08-23T18:06:00Z">
              <w:rPr>
                <w:rFonts w:ascii="Times" w:hAnsi="Times" w:cs="Times New Roman"/>
                <w:sz w:val="20"/>
                <w:szCs w:val="20"/>
                <w:lang w:eastAsia="en-US"/>
              </w:rPr>
            </w:rPrChange>
          </w:rPr>
          <w:delText>Please let us know your availability during this time period.</w:delText>
        </w:r>
      </w:del>
      <w:del w:id="320" w:author="Microsoft Office User" w:date="2017-04-16T15:00:00Z">
        <w:r w:rsidR="0088003E" w:rsidRPr="00F219AE" w:rsidDel="00041DC1">
          <w:rPr>
            <w:rFonts w:ascii="Times New Roman" w:hAnsi="Times New Roman" w:cs="Times New Roman"/>
            <w:lang w:eastAsia="en-US"/>
            <w:rPrChange w:id="321" w:author="Microsoft Office User" w:date="2016-08-23T18:06:00Z">
              <w:rPr>
                <w:rFonts w:ascii="Times" w:hAnsi="Times" w:cs="Times New Roman"/>
                <w:sz w:val="20"/>
                <w:szCs w:val="20"/>
                <w:lang w:eastAsia="en-US"/>
              </w:rPr>
            </w:rPrChange>
          </w:rPr>
          <w:delText xml:space="preserve"> </w:delText>
        </w:r>
        <w:r w:rsidR="009560E4" w:rsidRPr="00F219AE" w:rsidDel="00041DC1">
          <w:rPr>
            <w:rFonts w:ascii="Times New Roman" w:hAnsi="Times New Roman" w:cs="Times New Roman"/>
            <w:lang w:eastAsia="en-US"/>
            <w:rPrChange w:id="322" w:author="Microsoft Office User" w:date="2016-08-23T18:06:00Z">
              <w:rPr>
                <w:rFonts w:ascii="Times" w:hAnsi="Times" w:cs="Times New Roman"/>
                <w:sz w:val="20"/>
                <w:szCs w:val="20"/>
                <w:lang w:eastAsia="en-US"/>
              </w:rPr>
            </w:rPrChange>
          </w:rPr>
          <w:delText>Interview</w:delText>
        </w:r>
        <w:r w:rsidR="0088003E" w:rsidRPr="00F219AE" w:rsidDel="00041DC1">
          <w:rPr>
            <w:rFonts w:ascii="Times New Roman" w:hAnsi="Times New Roman" w:cs="Times New Roman"/>
            <w:lang w:eastAsia="en-US"/>
            <w:rPrChange w:id="323" w:author="Microsoft Office User" w:date="2016-08-23T18:06:00Z">
              <w:rPr>
                <w:rFonts w:ascii="Times" w:hAnsi="Times" w:cs="Times New Roman"/>
                <w:sz w:val="20"/>
                <w:szCs w:val="20"/>
                <w:lang w:eastAsia="en-US"/>
              </w:rPr>
            </w:rPrChange>
          </w:rPr>
          <w:delText xml:space="preserve"> location to be determined</w:delText>
        </w:r>
        <w:r w:rsidR="002F3899" w:rsidRPr="00F219AE" w:rsidDel="00041DC1">
          <w:rPr>
            <w:rFonts w:ascii="Times New Roman" w:hAnsi="Times New Roman" w:cs="Times New Roman"/>
            <w:lang w:eastAsia="en-US"/>
            <w:rPrChange w:id="324" w:author="Microsoft Office User" w:date="2016-08-23T18:06:00Z">
              <w:rPr>
                <w:rFonts w:ascii="Times" w:hAnsi="Times" w:cs="Times New Roman"/>
                <w:sz w:val="20"/>
                <w:szCs w:val="20"/>
                <w:lang w:eastAsia="en-US"/>
              </w:rPr>
            </w:rPrChange>
          </w:rPr>
          <w:delText>.</w:delText>
        </w:r>
      </w:del>
      <w:del w:id="325" w:author="Microsoft Office User" w:date="2017-04-16T15:14:00Z">
        <w:r w:rsidR="0088003E" w:rsidRPr="00F219AE" w:rsidDel="00E67623">
          <w:rPr>
            <w:rFonts w:ascii="Times New Roman" w:hAnsi="Times New Roman" w:cs="Times New Roman"/>
            <w:lang w:eastAsia="en-US"/>
            <w:rPrChange w:id="326" w:author="Microsoft Office User" w:date="2016-08-23T18:06:00Z">
              <w:rPr>
                <w:rFonts w:ascii="Times" w:hAnsi="Times" w:cs="Times New Roman"/>
                <w:sz w:val="20"/>
                <w:szCs w:val="20"/>
                <w:lang w:eastAsia="en-US"/>
              </w:rPr>
            </w:rPrChange>
          </w:rPr>
          <w:delText xml:space="preserve"> </w:delText>
        </w:r>
      </w:del>
    </w:p>
    <w:p w14:paraId="7C840C0C" w14:textId="5E8337CC" w:rsidR="007026A8" w:rsidRPr="00F219AE" w:rsidDel="003003A6" w:rsidRDefault="00400CFF">
      <w:pPr>
        <w:spacing w:before="100" w:beforeAutospacing="1" w:after="100" w:afterAutospacing="1"/>
        <w:contextualSpacing/>
        <w:rPr>
          <w:del w:id="327" w:author="Microsoft Office User" w:date="2016-08-17T17:34:00Z"/>
          <w:rFonts w:ascii="Times New Roman" w:hAnsi="Times New Roman" w:cs="Times New Roman"/>
          <w:lang w:eastAsia="en-US"/>
        </w:rPr>
      </w:pPr>
      <w:del w:id="328" w:author="Microsoft Office User" w:date="2016-08-23T19:13:00Z">
        <w:r w:rsidRPr="00F219AE" w:rsidDel="00524DFC">
          <w:rPr>
            <w:rFonts w:ascii="Times New Roman" w:hAnsi="Times New Roman" w:cs="Times New Roman"/>
            <w:b/>
            <w:bCs/>
            <w:lang w:eastAsia="en-US"/>
            <w:rPrChange w:id="329" w:author="Microsoft Office User" w:date="2016-08-23T18:06:00Z">
              <w:rPr>
                <w:rFonts w:ascii="Times" w:hAnsi="Times" w:cs="Times New Roman"/>
                <w:b/>
                <w:bCs/>
                <w:sz w:val="20"/>
                <w:szCs w:val="20"/>
                <w:lang w:eastAsia="en-US"/>
              </w:rPr>
            </w:rPrChange>
          </w:rPr>
          <w:delText>Expenses</w:delText>
        </w:r>
      </w:del>
      <w:del w:id="330" w:author="Microsoft Office User" w:date="2016-08-17T17:34:00Z">
        <w:r w:rsidRPr="00F219AE" w:rsidDel="003003A6">
          <w:rPr>
            <w:rFonts w:ascii="Times New Roman" w:hAnsi="Times New Roman" w:cs="Times New Roman"/>
            <w:lang w:eastAsia="en-US"/>
            <w:rPrChange w:id="331" w:author="Microsoft Office User" w:date="2016-08-23T18:06:00Z">
              <w:rPr>
                <w:rFonts w:ascii="Times" w:hAnsi="Times" w:cs="Times New Roman"/>
                <w:sz w:val="20"/>
                <w:szCs w:val="20"/>
                <w:lang w:eastAsia="en-US"/>
              </w:rPr>
            </w:rPrChange>
          </w:rPr>
          <w:delText xml:space="preserve">: </w:delText>
        </w:r>
      </w:del>
      <w:del w:id="332" w:author="Microsoft Office User" w:date="2016-08-23T19:13:00Z">
        <w:r w:rsidRPr="00F219AE" w:rsidDel="00524DFC">
          <w:rPr>
            <w:rFonts w:ascii="Times New Roman" w:hAnsi="Times New Roman" w:cs="Times New Roman"/>
            <w:lang w:eastAsia="en-US"/>
            <w:rPrChange w:id="333" w:author="Microsoft Office User" w:date="2016-08-23T18:06:00Z">
              <w:rPr>
                <w:rFonts w:ascii="Times" w:hAnsi="Times" w:cs="Times New Roman"/>
                <w:sz w:val="20"/>
                <w:szCs w:val="20"/>
                <w:lang w:eastAsia="en-US"/>
              </w:rPr>
            </w:rPrChange>
          </w:rPr>
          <w:delText>Approximate costs for the 1</w:delText>
        </w:r>
        <w:r w:rsidR="007026A8" w:rsidRPr="00F219AE" w:rsidDel="00524DFC">
          <w:rPr>
            <w:rFonts w:ascii="Times New Roman" w:hAnsi="Times New Roman" w:cs="Times New Roman"/>
            <w:lang w:eastAsia="en-US"/>
            <w:rPrChange w:id="334" w:author="Microsoft Office User" w:date="2016-08-23T18:06:00Z">
              <w:rPr>
                <w:rFonts w:ascii="Times" w:hAnsi="Times" w:cs="Times New Roman"/>
                <w:sz w:val="20"/>
                <w:szCs w:val="20"/>
                <w:lang w:eastAsia="en-US"/>
              </w:rPr>
            </w:rPrChange>
          </w:rPr>
          <w:delText>5</w:delText>
        </w:r>
        <w:r w:rsidRPr="00F219AE" w:rsidDel="00524DFC">
          <w:rPr>
            <w:rFonts w:ascii="Times New Roman" w:hAnsi="Times New Roman" w:cs="Times New Roman"/>
            <w:lang w:eastAsia="en-US"/>
            <w:rPrChange w:id="335" w:author="Microsoft Office User" w:date="2016-08-23T18:06:00Z">
              <w:rPr>
                <w:rFonts w:ascii="Times" w:hAnsi="Times" w:cs="Times New Roman"/>
                <w:sz w:val="20"/>
                <w:szCs w:val="20"/>
                <w:lang w:eastAsia="en-US"/>
              </w:rPr>
            </w:rPrChange>
          </w:rPr>
          <w:delText xml:space="preserve">-day </w:delText>
        </w:r>
        <w:r w:rsidR="0088003E" w:rsidRPr="00F219AE" w:rsidDel="00524DFC">
          <w:rPr>
            <w:rFonts w:ascii="Times New Roman" w:hAnsi="Times New Roman" w:cs="Times New Roman"/>
            <w:lang w:eastAsia="en-US"/>
            <w:rPrChange w:id="336" w:author="Microsoft Office User" w:date="2016-08-23T18:06:00Z">
              <w:rPr>
                <w:rFonts w:ascii="Times" w:hAnsi="Times" w:cs="Times New Roman"/>
                <w:sz w:val="20"/>
                <w:szCs w:val="20"/>
                <w:lang w:eastAsia="en-US"/>
              </w:rPr>
            </w:rPrChange>
          </w:rPr>
          <w:delText xml:space="preserve">in-country </w:delText>
        </w:r>
        <w:r w:rsidRPr="00F219AE" w:rsidDel="00524DFC">
          <w:rPr>
            <w:rFonts w:ascii="Times New Roman" w:hAnsi="Times New Roman" w:cs="Times New Roman"/>
            <w:lang w:eastAsia="en-US"/>
            <w:rPrChange w:id="337" w:author="Microsoft Office User" w:date="2016-08-23T18:06:00Z">
              <w:rPr>
                <w:rFonts w:ascii="Times" w:hAnsi="Times" w:cs="Times New Roman"/>
                <w:sz w:val="20"/>
                <w:szCs w:val="20"/>
                <w:lang w:eastAsia="en-US"/>
              </w:rPr>
            </w:rPrChange>
          </w:rPr>
          <w:delText>program</w:delText>
        </w:r>
      </w:del>
    </w:p>
    <w:p w14:paraId="70CF12E8" w14:textId="0DC59D64" w:rsidR="007026A8" w:rsidRPr="00F219AE" w:rsidDel="0038632C" w:rsidRDefault="002F3899">
      <w:pPr>
        <w:numPr>
          <w:ilvl w:val="0"/>
          <w:numId w:val="12"/>
        </w:numPr>
        <w:spacing w:before="100" w:beforeAutospacing="1" w:after="100" w:afterAutospacing="1"/>
        <w:ind w:left="0"/>
        <w:contextualSpacing/>
        <w:rPr>
          <w:del w:id="338" w:author="Microsoft Office User" w:date="2016-08-17T17:09:00Z"/>
          <w:rFonts w:ascii="Times New Roman" w:hAnsi="Times New Roman" w:cs="Times New Roman"/>
          <w:lang w:eastAsia="en-US"/>
          <w:rPrChange w:id="339" w:author="Microsoft Office User" w:date="2016-08-23T18:06:00Z">
            <w:rPr>
              <w:del w:id="340" w:author="Microsoft Office User" w:date="2016-08-17T17:09:00Z"/>
              <w:rFonts w:ascii="Times New Roman" w:hAnsi="Times New Roman" w:cs="Times New Roman"/>
              <w:sz w:val="22"/>
              <w:szCs w:val="22"/>
              <w:lang w:eastAsia="en-US"/>
            </w:rPr>
          </w:rPrChange>
        </w:rPr>
        <w:pPrChange w:id="341" w:author="Microsoft Office User" w:date="2016-08-23T18:06:00Z">
          <w:pPr>
            <w:spacing w:before="100" w:beforeAutospacing="1" w:after="100" w:afterAutospacing="1"/>
            <w:contextualSpacing/>
          </w:pPr>
        </w:pPrChange>
      </w:pPr>
      <w:del w:id="342" w:author="Microsoft Office User" w:date="2016-08-23T19:13:00Z">
        <w:r w:rsidRPr="00F219AE" w:rsidDel="00524DFC">
          <w:rPr>
            <w:rFonts w:ascii="Times New Roman" w:hAnsi="Times New Roman" w:cs="Times New Roman"/>
            <w:lang w:eastAsia="en-US"/>
            <w:rPrChange w:id="343" w:author="Microsoft Office User" w:date="2016-08-23T18:06:00Z">
              <w:rPr>
                <w:rFonts w:ascii="Times" w:hAnsi="Times" w:cs="Times New Roman"/>
                <w:sz w:val="20"/>
                <w:szCs w:val="20"/>
                <w:lang w:eastAsia="en-US"/>
              </w:rPr>
            </w:rPrChange>
          </w:rPr>
          <w:delText>Estimated in-</w:delText>
        </w:r>
        <w:r w:rsidR="007026A8" w:rsidRPr="00F219AE" w:rsidDel="00524DFC">
          <w:rPr>
            <w:rFonts w:ascii="Times New Roman" w:hAnsi="Times New Roman" w:cs="Times New Roman"/>
            <w:lang w:eastAsia="en-US"/>
            <w:rPrChange w:id="344" w:author="Microsoft Office User" w:date="2016-08-23T18:06:00Z">
              <w:rPr>
                <w:rFonts w:ascii="Times" w:hAnsi="Times" w:cs="Times New Roman"/>
                <w:sz w:val="20"/>
                <w:szCs w:val="20"/>
                <w:lang w:eastAsia="en-US"/>
              </w:rPr>
            </w:rPrChange>
          </w:rPr>
          <w:delText>country costs, $2,000-</w:delText>
        </w:r>
        <w:r w:rsidRPr="00F219AE" w:rsidDel="00524DFC">
          <w:rPr>
            <w:rFonts w:ascii="Times New Roman" w:hAnsi="Times New Roman" w:cs="Times New Roman"/>
            <w:lang w:eastAsia="en-US"/>
            <w:rPrChange w:id="345" w:author="Microsoft Office User" w:date="2016-08-23T18:06:00Z">
              <w:rPr>
                <w:rFonts w:ascii="Times" w:hAnsi="Times" w:cs="Times New Roman"/>
                <w:sz w:val="20"/>
                <w:szCs w:val="20"/>
                <w:lang w:eastAsia="en-US"/>
              </w:rPr>
            </w:rPrChange>
          </w:rPr>
          <w:delText>$</w:delText>
        </w:r>
        <w:r w:rsidR="007026A8" w:rsidRPr="00F219AE" w:rsidDel="00524DFC">
          <w:rPr>
            <w:rFonts w:ascii="Times New Roman" w:hAnsi="Times New Roman" w:cs="Times New Roman"/>
            <w:lang w:eastAsia="en-US"/>
            <w:rPrChange w:id="346" w:author="Microsoft Office User" w:date="2016-08-23T18:06:00Z">
              <w:rPr>
                <w:rFonts w:ascii="Times" w:hAnsi="Times" w:cs="Times New Roman"/>
                <w:sz w:val="20"/>
                <w:szCs w:val="20"/>
                <w:lang w:eastAsia="en-US"/>
              </w:rPr>
            </w:rPrChange>
          </w:rPr>
          <w:delText>2</w:delText>
        </w:r>
        <w:r w:rsidRPr="00F219AE" w:rsidDel="00524DFC">
          <w:rPr>
            <w:rFonts w:ascii="Times New Roman" w:hAnsi="Times New Roman" w:cs="Times New Roman"/>
            <w:lang w:eastAsia="en-US"/>
            <w:rPrChange w:id="347" w:author="Microsoft Office User" w:date="2016-08-23T18:06:00Z">
              <w:rPr>
                <w:rFonts w:ascii="Times" w:hAnsi="Times" w:cs="Times New Roman"/>
                <w:sz w:val="20"/>
                <w:szCs w:val="20"/>
                <w:lang w:eastAsia="en-US"/>
              </w:rPr>
            </w:rPrChange>
          </w:rPr>
          <w:delText>,</w:delText>
        </w:r>
        <w:r w:rsidR="007026A8" w:rsidRPr="00F219AE" w:rsidDel="00524DFC">
          <w:rPr>
            <w:rFonts w:ascii="Times New Roman" w:hAnsi="Times New Roman" w:cs="Times New Roman"/>
            <w:lang w:eastAsia="en-US"/>
            <w:rPrChange w:id="348" w:author="Microsoft Office User" w:date="2016-08-23T18:06:00Z">
              <w:rPr>
                <w:rFonts w:ascii="Times" w:hAnsi="Times" w:cs="Times New Roman"/>
                <w:sz w:val="20"/>
                <w:szCs w:val="20"/>
                <w:lang w:eastAsia="en-US"/>
              </w:rPr>
            </w:rPrChange>
          </w:rPr>
          <w:delText xml:space="preserve">500 plus international airfare </w:delText>
        </w:r>
        <w:r w:rsidRPr="00F219AE" w:rsidDel="00524DFC">
          <w:rPr>
            <w:rFonts w:ascii="Times New Roman" w:hAnsi="Times New Roman" w:cs="Times New Roman"/>
            <w:lang w:eastAsia="en-US"/>
            <w:rPrChange w:id="349" w:author="Microsoft Office User" w:date="2016-08-23T18:06:00Z">
              <w:rPr>
                <w:rFonts w:ascii="Times" w:hAnsi="Times" w:cs="Times New Roman"/>
                <w:sz w:val="20"/>
                <w:szCs w:val="20"/>
                <w:lang w:eastAsia="en-US"/>
              </w:rPr>
            </w:rPrChange>
          </w:rPr>
          <w:delText xml:space="preserve">of approximately </w:delText>
        </w:r>
        <w:r w:rsidR="007026A8" w:rsidRPr="00F219AE" w:rsidDel="00524DFC">
          <w:rPr>
            <w:rFonts w:ascii="Times New Roman" w:hAnsi="Times New Roman" w:cs="Times New Roman"/>
            <w:lang w:eastAsia="en-US"/>
            <w:rPrChange w:id="350" w:author="Microsoft Office User" w:date="2016-08-23T18:06:00Z">
              <w:rPr>
                <w:rFonts w:ascii="Times" w:hAnsi="Times" w:cs="Times New Roman"/>
                <w:sz w:val="20"/>
                <w:szCs w:val="20"/>
                <w:lang w:eastAsia="en-US"/>
              </w:rPr>
            </w:rPrChange>
          </w:rPr>
          <w:delText>$1,000-</w:delText>
        </w:r>
        <w:r w:rsidRPr="00F219AE" w:rsidDel="00524DFC">
          <w:rPr>
            <w:rFonts w:ascii="Times New Roman" w:hAnsi="Times New Roman" w:cs="Times New Roman"/>
            <w:lang w:eastAsia="en-US"/>
            <w:rPrChange w:id="351" w:author="Microsoft Office User" w:date="2016-08-23T18:06:00Z">
              <w:rPr>
                <w:rFonts w:ascii="Times" w:hAnsi="Times" w:cs="Times New Roman"/>
                <w:sz w:val="20"/>
                <w:szCs w:val="20"/>
                <w:lang w:eastAsia="en-US"/>
              </w:rPr>
            </w:rPrChange>
          </w:rPr>
          <w:delText>$</w:delText>
        </w:r>
        <w:r w:rsidR="007026A8" w:rsidRPr="00F219AE" w:rsidDel="00524DFC">
          <w:rPr>
            <w:rFonts w:ascii="Times New Roman" w:hAnsi="Times New Roman" w:cs="Times New Roman"/>
            <w:lang w:eastAsia="en-US"/>
            <w:rPrChange w:id="352" w:author="Microsoft Office User" w:date="2016-08-23T18:06:00Z">
              <w:rPr>
                <w:rFonts w:ascii="Times" w:hAnsi="Times" w:cs="Times New Roman"/>
                <w:sz w:val="20"/>
                <w:szCs w:val="20"/>
                <w:lang w:eastAsia="en-US"/>
              </w:rPr>
            </w:rPrChange>
          </w:rPr>
          <w:delText>1,50</w:delText>
        </w:r>
      </w:del>
      <w:del w:id="353" w:author="Microsoft Office User" w:date="2016-08-17T17:09:00Z">
        <w:r w:rsidR="007026A8" w:rsidRPr="00F219AE" w:rsidDel="0038632C">
          <w:rPr>
            <w:rFonts w:ascii="Times New Roman" w:hAnsi="Times New Roman" w:cs="Times New Roman"/>
            <w:lang w:eastAsia="en-US"/>
            <w:rPrChange w:id="354" w:author="Microsoft Office User" w:date="2016-08-23T18:06:00Z">
              <w:rPr>
                <w:rFonts w:ascii="Times" w:hAnsi="Times" w:cs="Times New Roman"/>
                <w:sz w:val="20"/>
                <w:szCs w:val="20"/>
                <w:lang w:eastAsia="en-US"/>
              </w:rPr>
            </w:rPrChange>
          </w:rPr>
          <w:delText>0</w:delText>
        </w:r>
      </w:del>
    </w:p>
    <w:p w14:paraId="5BE47BB2" w14:textId="77777777" w:rsidR="003003A6" w:rsidRPr="00F219AE" w:rsidDel="003003A6" w:rsidRDefault="003003A6">
      <w:pPr>
        <w:contextualSpacing/>
        <w:rPr>
          <w:del w:id="355" w:author="Microsoft Office User" w:date="2016-08-17T17:35:00Z"/>
          <w:rFonts w:ascii="Times New Roman" w:hAnsi="Times New Roman" w:cs="Times New Roman"/>
          <w:lang w:eastAsia="en-US"/>
          <w:rPrChange w:id="356" w:author="Microsoft Office User" w:date="2016-08-23T18:06:00Z">
            <w:rPr>
              <w:del w:id="357" w:author="Microsoft Office User" w:date="2016-08-17T17:35:00Z"/>
              <w:lang w:eastAsia="en-US"/>
            </w:rPr>
          </w:rPrChange>
        </w:rPr>
        <w:pPrChange w:id="358" w:author="Microsoft Office User" w:date="2016-08-23T18:06:00Z">
          <w:pPr>
            <w:spacing w:before="100" w:beforeAutospacing="1" w:after="100" w:afterAutospacing="1"/>
            <w:contextualSpacing/>
          </w:pPr>
        </w:pPrChange>
      </w:pPr>
    </w:p>
    <w:p w14:paraId="68E91E0F" w14:textId="36C72325" w:rsidR="007026A8" w:rsidRPr="00F219AE" w:rsidDel="00524DFC" w:rsidRDefault="007026A8">
      <w:pPr>
        <w:contextualSpacing/>
        <w:rPr>
          <w:del w:id="359" w:author="Microsoft Office User" w:date="2016-08-23T19:13:00Z"/>
          <w:rFonts w:ascii="Times New Roman" w:hAnsi="Times New Roman" w:cs="Times New Roman"/>
          <w:lang w:eastAsia="en-US"/>
          <w:rPrChange w:id="360" w:author="Microsoft Office User" w:date="2016-08-23T18:06:00Z">
            <w:rPr>
              <w:del w:id="361" w:author="Microsoft Office User" w:date="2016-08-23T19:13:00Z"/>
              <w:rFonts w:ascii="Times" w:hAnsi="Times" w:cs="Times New Roman"/>
              <w:sz w:val="20"/>
              <w:szCs w:val="20"/>
              <w:lang w:eastAsia="en-US"/>
            </w:rPr>
          </w:rPrChange>
        </w:rPr>
        <w:pPrChange w:id="362" w:author="Microsoft Office User" w:date="2016-08-23T18:06:00Z">
          <w:pPr>
            <w:spacing w:before="100" w:beforeAutospacing="1" w:after="100" w:afterAutospacing="1"/>
            <w:contextualSpacing/>
          </w:pPr>
        </w:pPrChange>
      </w:pPr>
      <w:del w:id="363" w:author="Microsoft Office User" w:date="2016-08-17T17:36:00Z">
        <w:r w:rsidRPr="00F219AE" w:rsidDel="003003A6">
          <w:rPr>
            <w:rFonts w:ascii="Times New Roman" w:hAnsi="Times New Roman" w:cs="Times New Roman"/>
            <w:lang w:eastAsia="en-US"/>
            <w:rPrChange w:id="364" w:author="Microsoft Office User" w:date="2016-08-23T18:06:00Z">
              <w:rPr>
                <w:rFonts w:ascii="Times" w:hAnsi="Times" w:cs="Times New Roman"/>
                <w:sz w:val="20"/>
                <w:szCs w:val="20"/>
                <w:lang w:eastAsia="en-US"/>
              </w:rPr>
            </w:rPrChange>
          </w:rPr>
          <w:delText>In-country portion includes housing, food, transportation and activities</w:delText>
        </w:r>
        <w:r w:rsidR="002F3899" w:rsidRPr="00F219AE" w:rsidDel="003003A6">
          <w:rPr>
            <w:rFonts w:ascii="Times New Roman" w:hAnsi="Times New Roman" w:cs="Times New Roman"/>
            <w:lang w:eastAsia="en-US"/>
            <w:rPrChange w:id="365" w:author="Microsoft Office User" w:date="2016-08-23T18:06:00Z">
              <w:rPr>
                <w:rFonts w:ascii="Times" w:hAnsi="Times" w:cs="Times New Roman"/>
                <w:sz w:val="20"/>
                <w:szCs w:val="20"/>
                <w:lang w:eastAsia="en-US"/>
              </w:rPr>
            </w:rPrChange>
          </w:rPr>
          <w:delText xml:space="preserve">.  </w:delText>
        </w:r>
      </w:del>
      <w:del w:id="366" w:author="Microsoft Office User" w:date="2016-08-23T19:13:00Z">
        <w:r w:rsidR="002F3899" w:rsidRPr="00F219AE" w:rsidDel="00524DFC">
          <w:rPr>
            <w:rFonts w:ascii="Times New Roman" w:hAnsi="Times New Roman" w:cs="Times New Roman"/>
            <w:lang w:eastAsia="en-US"/>
            <w:rPrChange w:id="367" w:author="Microsoft Office User" w:date="2016-08-23T18:06:00Z">
              <w:rPr>
                <w:rFonts w:ascii="Times" w:hAnsi="Times" w:cs="Times New Roman"/>
                <w:sz w:val="20"/>
                <w:szCs w:val="20"/>
                <w:lang w:eastAsia="en-US"/>
              </w:rPr>
            </w:rPrChange>
          </w:rPr>
          <w:delText>Additional expenses to consider include:</w:delText>
        </w:r>
      </w:del>
    </w:p>
    <w:p w14:paraId="34D8BD92" w14:textId="4F7FED21" w:rsidR="00400CFF" w:rsidRPr="00F219AE" w:rsidDel="00524DFC" w:rsidRDefault="00400CFF">
      <w:pPr>
        <w:numPr>
          <w:ilvl w:val="0"/>
          <w:numId w:val="4"/>
        </w:numPr>
        <w:spacing w:before="100" w:beforeAutospacing="1" w:after="100" w:afterAutospacing="1"/>
        <w:contextualSpacing/>
        <w:rPr>
          <w:del w:id="368" w:author="Microsoft Office User" w:date="2016-08-23T19:13:00Z"/>
          <w:rFonts w:ascii="Times New Roman" w:eastAsia="Times New Roman" w:hAnsi="Times New Roman" w:cs="Times New Roman"/>
          <w:lang w:eastAsia="en-US"/>
          <w:rPrChange w:id="369" w:author="Microsoft Office User" w:date="2016-08-23T18:06:00Z">
            <w:rPr>
              <w:del w:id="370" w:author="Microsoft Office User" w:date="2016-08-23T19:13:00Z"/>
              <w:rFonts w:ascii="Times" w:eastAsia="Times New Roman" w:hAnsi="Times" w:cs="Times New Roman"/>
              <w:sz w:val="20"/>
              <w:szCs w:val="20"/>
              <w:lang w:eastAsia="en-US"/>
            </w:rPr>
          </w:rPrChange>
        </w:rPr>
        <w:pPrChange w:id="371" w:author="Microsoft Office User" w:date="2016-08-23T18:06:00Z">
          <w:pPr>
            <w:numPr>
              <w:numId w:val="4"/>
            </w:numPr>
            <w:tabs>
              <w:tab w:val="num" w:pos="720"/>
            </w:tabs>
            <w:spacing w:before="100" w:beforeAutospacing="1" w:after="100" w:afterAutospacing="1"/>
            <w:ind w:left="720" w:hanging="360"/>
          </w:pPr>
        </w:pPrChange>
      </w:pPr>
      <w:del w:id="372" w:author="Microsoft Office User" w:date="2016-08-23T19:13:00Z">
        <w:r w:rsidRPr="00F219AE" w:rsidDel="00524DFC">
          <w:rPr>
            <w:rFonts w:ascii="Times New Roman" w:eastAsia="Times New Roman" w:hAnsi="Times New Roman" w:cs="Times New Roman"/>
            <w:lang w:eastAsia="en-US"/>
            <w:rPrChange w:id="373" w:author="Microsoft Office User" w:date="2016-08-23T18:06:00Z">
              <w:rPr>
                <w:rFonts w:ascii="Times" w:eastAsia="Times New Roman" w:hAnsi="Times" w:cs="Times New Roman"/>
                <w:sz w:val="20"/>
                <w:szCs w:val="20"/>
                <w:lang w:eastAsia="en-US"/>
              </w:rPr>
            </w:rPrChange>
          </w:rPr>
          <w:delText>Cornell travel nurse/medical for vaccinations:  $150, depending on student's vaccination history (or a visit with a personal physician)</w:delText>
        </w:r>
      </w:del>
    </w:p>
    <w:p w14:paraId="4BD7EDF7" w14:textId="5C65DF6C" w:rsidR="00190B9E" w:rsidRPr="00F219AE" w:rsidDel="00524DFC" w:rsidRDefault="00190B9E">
      <w:pPr>
        <w:numPr>
          <w:ilvl w:val="0"/>
          <w:numId w:val="4"/>
        </w:numPr>
        <w:spacing w:before="100" w:beforeAutospacing="1" w:after="100" w:afterAutospacing="1"/>
        <w:contextualSpacing/>
        <w:rPr>
          <w:del w:id="374" w:author="Microsoft Office User" w:date="2016-08-23T19:13:00Z"/>
          <w:rFonts w:ascii="Times New Roman" w:eastAsia="Times New Roman" w:hAnsi="Times New Roman" w:cs="Times New Roman"/>
          <w:lang w:eastAsia="en-US"/>
          <w:rPrChange w:id="375" w:author="Microsoft Office User" w:date="2016-08-23T18:06:00Z">
            <w:rPr>
              <w:del w:id="376" w:author="Microsoft Office User" w:date="2016-08-23T19:13:00Z"/>
              <w:rFonts w:ascii="Times" w:eastAsia="Times New Roman" w:hAnsi="Times" w:cs="Times New Roman"/>
              <w:sz w:val="20"/>
              <w:szCs w:val="20"/>
              <w:lang w:eastAsia="en-US"/>
            </w:rPr>
          </w:rPrChange>
        </w:rPr>
        <w:pPrChange w:id="377" w:author="Microsoft Office User" w:date="2016-08-23T18:06:00Z">
          <w:pPr>
            <w:numPr>
              <w:numId w:val="4"/>
            </w:numPr>
            <w:tabs>
              <w:tab w:val="num" w:pos="720"/>
            </w:tabs>
            <w:spacing w:before="100" w:beforeAutospacing="1" w:after="100" w:afterAutospacing="1"/>
            <w:ind w:left="720" w:hanging="360"/>
          </w:pPr>
        </w:pPrChange>
      </w:pPr>
      <w:del w:id="378" w:author="Microsoft Office User" w:date="2016-08-23T19:13:00Z">
        <w:r w:rsidRPr="00F219AE" w:rsidDel="00524DFC">
          <w:rPr>
            <w:rFonts w:ascii="Times New Roman" w:eastAsia="Times New Roman" w:hAnsi="Times New Roman" w:cs="Times New Roman"/>
            <w:lang w:eastAsia="en-US"/>
            <w:rPrChange w:id="379" w:author="Microsoft Office User" w:date="2016-08-23T18:06:00Z">
              <w:rPr>
                <w:rFonts w:ascii="Times" w:eastAsia="Times New Roman" w:hAnsi="Times" w:cs="Times New Roman"/>
                <w:sz w:val="20"/>
                <w:szCs w:val="20"/>
                <w:lang w:eastAsia="en-US"/>
              </w:rPr>
            </w:rPrChange>
          </w:rPr>
          <w:delText>Passport</w:delText>
        </w:r>
      </w:del>
      <w:del w:id="380" w:author="Microsoft Office User" w:date="2016-08-17T17:32:00Z">
        <w:r w:rsidRPr="00F219AE" w:rsidDel="003003A6">
          <w:rPr>
            <w:rFonts w:ascii="Times New Roman" w:eastAsia="Times New Roman" w:hAnsi="Times New Roman" w:cs="Times New Roman"/>
            <w:lang w:eastAsia="en-US"/>
            <w:rPrChange w:id="381" w:author="Microsoft Office User" w:date="2016-08-23T18:06:00Z">
              <w:rPr>
                <w:rFonts w:ascii="Times" w:eastAsia="Times New Roman" w:hAnsi="Times" w:cs="Times New Roman"/>
                <w:sz w:val="20"/>
                <w:szCs w:val="20"/>
                <w:lang w:eastAsia="en-US"/>
              </w:rPr>
            </w:rPrChange>
          </w:rPr>
          <w:delText>??</w:delText>
        </w:r>
      </w:del>
    </w:p>
    <w:p w14:paraId="79ED629A" w14:textId="6B67EED5" w:rsidR="00400CFF" w:rsidRPr="00F219AE" w:rsidDel="00524DFC" w:rsidRDefault="00400CFF">
      <w:pPr>
        <w:numPr>
          <w:ilvl w:val="0"/>
          <w:numId w:val="4"/>
        </w:numPr>
        <w:spacing w:before="100" w:beforeAutospacing="1" w:after="100" w:afterAutospacing="1"/>
        <w:contextualSpacing/>
        <w:rPr>
          <w:del w:id="382" w:author="Microsoft Office User" w:date="2016-08-23T19:13:00Z"/>
          <w:rFonts w:ascii="Times New Roman" w:eastAsia="Times New Roman" w:hAnsi="Times New Roman" w:cs="Times New Roman"/>
          <w:lang w:eastAsia="en-US"/>
          <w:rPrChange w:id="383" w:author="Microsoft Office User" w:date="2016-08-23T18:06:00Z">
            <w:rPr>
              <w:del w:id="384" w:author="Microsoft Office User" w:date="2016-08-23T19:13:00Z"/>
              <w:rFonts w:ascii="Times" w:eastAsia="Times New Roman" w:hAnsi="Times" w:cs="Times New Roman"/>
              <w:sz w:val="20"/>
              <w:szCs w:val="20"/>
              <w:lang w:eastAsia="en-US"/>
            </w:rPr>
          </w:rPrChange>
        </w:rPr>
        <w:pPrChange w:id="385" w:author="Microsoft Office User" w:date="2016-08-23T18:06:00Z">
          <w:pPr>
            <w:numPr>
              <w:numId w:val="4"/>
            </w:numPr>
            <w:tabs>
              <w:tab w:val="num" w:pos="720"/>
            </w:tabs>
            <w:spacing w:before="100" w:beforeAutospacing="1" w:after="100" w:afterAutospacing="1"/>
            <w:ind w:left="720" w:hanging="360"/>
          </w:pPr>
        </w:pPrChange>
      </w:pPr>
      <w:del w:id="386" w:author="Microsoft Office User" w:date="2016-08-23T19:13:00Z">
        <w:r w:rsidRPr="00F219AE" w:rsidDel="00524DFC">
          <w:rPr>
            <w:rFonts w:ascii="Times New Roman" w:eastAsia="Times New Roman" w:hAnsi="Times New Roman" w:cs="Times New Roman"/>
            <w:lang w:eastAsia="en-US"/>
            <w:rPrChange w:id="387" w:author="Microsoft Office User" w:date="2016-08-23T18:06:00Z">
              <w:rPr>
                <w:rFonts w:ascii="Times" w:eastAsia="Times New Roman" w:hAnsi="Times" w:cs="Times New Roman"/>
                <w:sz w:val="20"/>
                <w:szCs w:val="20"/>
                <w:lang w:eastAsia="en-US"/>
              </w:rPr>
            </w:rPrChange>
          </w:rPr>
          <w:delText>Vietnam visa:  $100 (single entry)</w:delText>
        </w:r>
      </w:del>
    </w:p>
    <w:p w14:paraId="22ECA29C" w14:textId="521EBB45" w:rsidR="00400CFF" w:rsidRPr="00F219AE" w:rsidDel="00524DFC" w:rsidRDefault="00400CFF">
      <w:pPr>
        <w:numPr>
          <w:ilvl w:val="0"/>
          <w:numId w:val="4"/>
        </w:numPr>
        <w:spacing w:before="100" w:beforeAutospacing="1" w:after="100" w:afterAutospacing="1"/>
        <w:contextualSpacing/>
        <w:rPr>
          <w:del w:id="388" w:author="Microsoft Office User" w:date="2016-08-23T19:13:00Z"/>
          <w:rFonts w:ascii="Times New Roman" w:eastAsia="Times New Roman" w:hAnsi="Times New Roman" w:cs="Times New Roman"/>
          <w:lang w:eastAsia="en-US"/>
          <w:rPrChange w:id="389" w:author="Microsoft Office User" w:date="2016-08-23T18:06:00Z">
            <w:rPr>
              <w:del w:id="390" w:author="Microsoft Office User" w:date="2016-08-23T19:13:00Z"/>
              <w:rFonts w:ascii="Times" w:eastAsia="Times New Roman" w:hAnsi="Times" w:cs="Times New Roman"/>
              <w:sz w:val="20"/>
              <w:szCs w:val="20"/>
              <w:lang w:eastAsia="en-US"/>
            </w:rPr>
          </w:rPrChange>
        </w:rPr>
        <w:pPrChange w:id="391" w:author="Microsoft Office User" w:date="2016-08-23T18:06:00Z">
          <w:pPr>
            <w:numPr>
              <w:numId w:val="4"/>
            </w:numPr>
            <w:tabs>
              <w:tab w:val="num" w:pos="720"/>
            </w:tabs>
            <w:spacing w:before="100" w:beforeAutospacing="1" w:after="100" w:afterAutospacing="1"/>
            <w:ind w:left="720" w:hanging="360"/>
          </w:pPr>
        </w:pPrChange>
      </w:pPr>
      <w:del w:id="392" w:author="Microsoft Office User" w:date="2016-08-23T19:13:00Z">
        <w:r w:rsidRPr="00F219AE" w:rsidDel="00524DFC">
          <w:rPr>
            <w:rFonts w:ascii="Times New Roman" w:eastAsia="Times New Roman" w:hAnsi="Times New Roman" w:cs="Times New Roman"/>
            <w:lang w:eastAsia="en-US"/>
            <w:rPrChange w:id="393" w:author="Microsoft Office User" w:date="2016-08-23T18:06:00Z">
              <w:rPr>
                <w:rFonts w:ascii="Times" w:eastAsia="Times New Roman" w:hAnsi="Times" w:cs="Times New Roman"/>
                <w:sz w:val="20"/>
                <w:szCs w:val="20"/>
                <w:lang w:eastAsia="en-US"/>
              </w:rPr>
            </w:rPrChange>
          </w:rPr>
          <w:delText>Incidentals: </w:delText>
        </w:r>
      </w:del>
      <w:del w:id="394" w:author="Microsoft Office User" w:date="2016-08-17T17:53:00Z">
        <w:r w:rsidRPr="00F219AE" w:rsidDel="007815DA">
          <w:rPr>
            <w:rFonts w:ascii="Times New Roman" w:eastAsia="Times New Roman" w:hAnsi="Times New Roman" w:cs="Times New Roman"/>
            <w:lang w:eastAsia="en-US"/>
            <w:rPrChange w:id="395" w:author="Microsoft Office User" w:date="2016-08-23T18:06:00Z">
              <w:rPr>
                <w:rFonts w:ascii="Times" w:eastAsia="Times New Roman" w:hAnsi="Times" w:cs="Times New Roman"/>
                <w:sz w:val="20"/>
                <w:szCs w:val="20"/>
                <w:lang w:eastAsia="en-US"/>
              </w:rPr>
            </w:rPrChange>
          </w:rPr>
          <w:delText xml:space="preserve"> </w:delText>
        </w:r>
      </w:del>
      <w:del w:id="396" w:author="Microsoft Office User" w:date="2016-08-23T19:13:00Z">
        <w:r w:rsidRPr="00F219AE" w:rsidDel="00524DFC">
          <w:rPr>
            <w:rFonts w:ascii="Times New Roman" w:eastAsia="Times New Roman" w:hAnsi="Times New Roman" w:cs="Times New Roman"/>
            <w:lang w:eastAsia="en-US"/>
            <w:rPrChange w:id="397" w:author="Microsoft Office User" w:date="2016-08-23T18:06:00Z">
              <w:rPr>
                <w:rFonts w:ascii="Times" w:eastAsia="Times New Roman" w:hAnsi="Times" w:cs="Times New Roman"/>
                <w:sz w:val="20"/>
                <w:szCs w:val="20"/>
                <w:lang w:eastAsia="en-US"/>
              </w:rPr>
            </w:rPrChange>
          </w:rPr>
          <w:delText>$300 (estimated depending on personal spending habits)</w:delText>
        </w:r>
      </w:del>
    </w:p>
    <w:p w14:paraId="6B270D77" w14:textId="000328C0" w:rsidR="00400CFF" w:rsidRPr="00F219AE" w:rsidDel="001E4A22" w:rsidRDefault="00400CFF">
      <w:pPr>
        <w:numPr>
          <w:ilvl w:val="0"/>
          <w:numId w:val="4"/>
        </w:numPr>
        <w:spacing w:before="100" w:beforeAutospacing="1" w:after="100" w:afterAutospacing="1"/>
        <w:contextualSpacing/>
        <w:rPr>
          <w:del w:id="398" w:author="Microsoft Office User" w:date="2016-08-17T17:44:00Z"/>
          <w:rFonts w:ascii="Times New Roman" w:eastAsia="Times New Roman" w:hAnsi="Times New Roman" w:cs="Times New Roman"/>
          <w:lang w:eastAsia="en-US"/>
        </w:rPr>
        <w:pPrChange w:id="399" w:author="Microsoft Office User" w:date="2016-08-23T18:06:00Z">
          <w:pPr>
            <w:spacing w:before="100" w:beforeAutospacing="1" w:after="100" w:afterAutospacing="1"/>
          </w:pPr>
        </w:pPrChange>
      </w:pPr>
      <w:del w:id="400" w:author="Microsoft Office User" w:date="2016-08-23T19:13:00Z">
        <w:r w:rsidRPr="00F219AE" w:rsidDel="00524DFC">
          <w:rPr>
            <w:rFonts w:ascii="Times New Roman" w:eastAsia="Times New Roman" w:hAnsi="Times New Roman" w:cs="Times New Roman"/>
            <w:lang w:eastAsia="en-US"/>
            <w:rPrChange w:id="401" w:author="Microsoft Office User" w:date="2016-08-23T18:06:00Z">
              <w:rPr>
                <w:rFonts w:ascii="Times" w:eastAsia="Times New Roman" w:hAnsi="Times" w:cs="Times New Roman"/>
                <w:sz w:val="20"/>
                <w:szCs w:val="20"/>
                <w:lang w:eastAsia="en-US"/>
              </w:rPr>
            </w:rPrChange>
          </w:rPr>
          <w:delText>UHC (emergency evacuation insurance):  Free for Cornell students</w:delText>
        </w:r>
      </w:del>
    </w:p>
    <w:p w14:paraId="308A7D02" w14:textId="1C427683" w:rsidR="00400CFF" w:rsidRPr="00F219AE" w:rsidDel="00524DFC" w:rsidRDefault="00400CFF">
      <w:pPr>
        <w:numPr>
          <w:ilvl w:val="0"/>
          <w:numId w:val="4"/>
        </w:numPr>
        <w:spacing w:before="100" w:beforeAutospacing="1" w:after="100" w:afterAutospacing="1"/>
        <w:contextualSpacing/>
        <w:rPr>
          <w:del w:id="402" w:author="Microsoft Office User" w:date="2016-08-23T19:13:00Z"/>
          <w:rFonts w:ascii="Times New Roman" w:hAnsi="Times New Roman" w:cs="Times New Roman"/>
          <w:lang w:eastAsia="en-US"/>
          <w:rPrChange w:id="403" w:author="Microsoft Office User" w:date="2016-08-23T18:06:00Z">
            <w:rPr>
              <w:del w:id="404" w:author="Microsoft Office User" w:date="2016-08-23T19:13:00Z"/>
              <w:rFonts w:ascii="Times" w:hAnsi="Times" w:cs="Times New Roman"/>
              <w:sz w:val="20"/>
              <w:szCs w:val="20"/>
              <w:lang w:eastAsia="en-US"/>
            </w:rPr>
          </w:rPrChange>
        </w:rPr>
        <w:pPrChange w:id="405" w:author="Microsoft Office User" w:date="2016-08-23T18:06:00Z">
          <w:pPr>
            <w:spacing w:before="100" w:beforeAutospacing="1" w:after="100" w:afterAutospacing="1"/>
          </w:pPr>
        </w:pPrChange>
      </w:pPr>
      <w:del w:id="406" w:author="Microsoft Office User" w:date="2016-08-17T17:44:00Z">
        <w:r w:rsidRPr="00F219AE" w:rsidDel="001E4A22">
          <w:rPr>
            <w:rFonts w:ascii="Times New Roman" w:hAnsi="Times New Roman" w:cs="Times New Roman"/>
            <w:lang w:eastAsia="en-US"/>
            <w:rPrChange w:id="407" w:author="Microsoft Office User" w:date="2016-08-23T18:06:00Z">
              <w:rPr>
                <w:rFonts w:ascii="Times" w:hAnsi="Times" w:cs="Times New Roman"/>
                <w:sz w:val="20"/>
                <w:szCs w:val="20"/>
                <w:lang w:eastAsia="en-US"/>
              </w:rPr>
            </w:rPrChange>
          </w:rPr>
          <w:delText xml:space="preserve">Students will be required to pay for </w:delText>
        </w:r>
      </w:del>
      <w:del w:id="408" w:author="Microsoft Office User" w:date="2016-08-17T17:45:00Z">
        <w:r w:rsidRPr="00F219AE" w:rsidDel="001E4A22">
          <w:rPr>
            <w:rFonts w:ascii="Times New Roman" w:hAnsi="Times New Roman" w:cs="Times New Roman"/>
            <w:lang w:eastAsia="en-US"/>
            <w:rPrChange w:id="409" w:author="Microsoft Office User" w:date="2016-08-23T18:06:00Z">
              <w:rPr>
                <w:rFonts w:ascii="Times" w:hAnsi="Times" w:cs="Times New Roman"/>
                <w:sz w:val="20"/>
                <w:szCs w:val="20"/>
                <w:lang w:eastAsia="en-US"/>
              </w:rPr>
            </w:rPrChange>
          </w:rPr>
          <w:delText>all p</w:delText>
        </w:r>
      </w:del>
      <w:del w:id="410" w:author="Microsoft Office User" w:date="2016-08-23T19:13:00Z">
        <w:r w:rsidRPr="00F219AE" w:rsidDel="00524DFC">
          <w:rPr>
            <w:rFonts w:ascii="Times New Roman" w:hAnsi="Times New Roman" w:cs="Times New Roman"/>
            <w:lang w:eastAsia="en-US"/>
            <w:rPrChange w:id="411" w:author="Microsoft Office User" w:date="2016-08-23T18:06:00Z">
              <w:rPr>
                <w:rFonts w:ascii="Times" w:hAnsi="Times" w:cs="Times New Roman"/>
                <w:sz w:val="20"/>
                <w:szCs w:val="20"/>
                <w:lang w:eastAsia="en-US"/>
              </w:rPr>
            </w:rPrChange>
          </w:rPr>
          <w:delText>ersonal-related spending in Vietnam (souvenirs, post-program travel, etc.)</w:delText>
        </w:r>
        <w:r w:rsidR="009560E4" w:rsidRPr="00F219AE" w:rsidDel="00524DFC">
          <w:rPr>
            <w:rFonts w:ascii="Times New Roman" w:hAnsi="Times New Roman" w:cs="Times New Roman"/>
            <w:lang w:eastAsia="en-US"/>
            <w:rPrChange w:id="412" w:author="Microsoft Office User" w:date="2016-08-23T18:06:00Z">
              <w:rPr>
                <w:rFonts w:ascii="Times" w:hAnsi="Times" w:cs="Times New Roman"/>
                <w:sz w:val="20"/>
                <w:szCs w:val="20"/>
                <w:lang w:eastAsia="en-US"/>
              </w:rPr>
            </w:rPrChange>
          </w:rPr>
          <w:delText>.</w:delText>
        </w:r>
      </w:del>
    </w:p>
    <w:p w14:paraId="130AF92A" w14:textId="77777777" w:rsidR="002F3899" w:rsidDel="00F219AE" w:rsidRDefault="002F3899">
      <w:pPr>
        <w:spacing w:before="100" w:beforeAutospacing="1" w:after="100" w:afterAutospacing="1"/>
        <w:contextualSpacing/>
        <w:rPr>
          <w:del w:id="413" w:author="Microsoft Office User" w:date="2016-08-17T17:09:00Z"/>
          <w:rFonts w:ascii="Times New Roman" w:hAnsi="Times New Roman" w:cs="Times New Roman"/>
          <w:lang w:eastAsia="en-US"/>
        </w:rPr>
        <w:pPrChange w:id="414" w:author="Microsoft Office User" w:date="2016-08-23T18:06:00Z">
          <w:pPr>
            <w:spacing w:before="100" w:beforeAutospacing="1" w:after="100" w:afterAutospacing="1"/>
            <w:jc w:val="center"/>
          </w:pPr>
        </w:pPrChange>
      </w:pPr>
    </w:p>
    <w:p w14:paraId="7F4DADF5" w14:textId="5ACD6D62" w:rsidR="00400CFF" w:rsidRPr="00F219AE" w:rsidDel="008B124D" w:rsidRDefault="002F3899">
      <w:pPr>
        <w:spacing w:before="100" w:beforeAutospacing="1" w:after="100" w:afterAutospacing="1"/>
        <w:contextualSpacing/>
        <w:rPr>
          <w:del w:id="415" w:author="Microsoft Office User" w:date="2016-08-17T17:28:00Z"/>
          <w:rFonts w:ascii="Times New Roman" w:hAnsi="Times New Roman" w:cs="Times New Roman"/>
          <w:lang w:eastAsia="en-US"/>
        </w:rPr>
        <w:pPrChange w:id="416" w:author="Microsoft Office User" w:date="2016-08-23T18:06:00Z">
          <w:pPr>
            <w:spacing w:before="100" w:beforeAutospacing="1" w:after="100" w:afterAutospacing="1"/>
            <w:jc w:val="center"/>
          </w:pPr>
        </w:pPrChange>
      </w:pPr>
      <w:del w:id="417" w:author="Microsoft Office User" w:date="2016-08-23T19:13:00Z">
        <w:r w:rsidRPr="00F219AE" w:rsidDel="00524DFC">
          <w:rPr>
            <w:rFonts w:ascii="Times New Roman" w:hAnsi="Times New Roman" w:cs="Times New Roman"/>
            <w:b/>
            <w:bCs/>
            <w:lang w:eastAsia="en-US"/>
            <w:rPrChange w:id="418" w:author="Microsoft Office User" w:date="2016-08-23T18:06:00Z">
              <w:rPr>
                <w:rFonts w:ascii="Times" w:hAnsi="Times" w:cs="Times New Roman"/>
                <w:b/>
                <w:bCs/>
                <w:sz w:val="20"/>
                <w:szCs w:val="20"/>
                <w:highlight w:val="yellow"/>
                <w:lang w:eastAsia="en-US"/>
              </w:rPr>
            </w:rPrChange>
          </w:rPr>
          <w:delText>Funding:</w:delText>
        </w:r>
        <w:r w:rsidRPr="00F219AE" w:rsidDel="00524DFC">
          <w:rPr>
            <w:rFonts w:ascii="Times New Roman" w:hAnsi="Times New Roman" w:cs="Times New Roman"/>
            <w:lang w:eastAsia="en-US"/>
            <w:rPrChange w:id="419" w:author="Microsoft Office User" w:date="2016-08-23T18:06:00Z">
              <w:rPr>
                <w:rFonts w:ascii="Times" w:hAnsi="Times" w:cs="Times New Roman"/>
                <w:sz w:val="20"/>
                <w:szCs w:val="20"/>
                <w:highlight w:val="yellow"/>
                <w:lang w:eastAsia="en-US"/>
              </w:rPr>
            </w:rPrChange>
          </w:rPr>
          <w:delText xml:space="preserve">  Students may apply for </w:delText>
        </w:r>
      </w:del>
      <w:del w:id="420" w:author="Microsoft Office User" w:date="2016-08-17T17:17:00Z">
        <w:r w:rsidRPr="00F219AE" w:rsidDel="0038632C">
          <w:rPr>
            <w:rFonts w:ascii="Times New Roman" w:hAnsi="Times New Roman" w:cs="Times New Roman"/>
            <w:lang w:eastAsia="en-US"/>
            <w:rPrChange w:id="421" w:author="Microsoft Office User" w:date="2016-08-23T18:06:00Z">
              <w:rPr>
                <w:rFonts w:ascii="Times" w:hAnsi="Times" w:cs="Times New Roman"/>
                <w:sz w:val="20"/>
                <w:szCs w:val="20"/>
                <w:highlight w:val="yellow"/>
                <w:lang w:eastAsia="en-US"/>
              </w:rPr>
            </w:rPrChange>
          </w:rPr>
          <w:delText xml:space="preserve">an </w:delText>
        </w:r>
        <w:r w:rsidR="009560E4" w:rsidRPr="00F219AE" w:rsidDel="0038632C">
          <w:rPr>
            <w:rFonts w:ascii="Times New Roman" w:hAnsi="Times New Roman" w:cs="Times New Roman"/>
            <w:i/>
            <w:iCs/>
            <w:lang w:eastAsia="en-US"/>
            <w:rPrChange w:id="422" w:author="Microsoft Office User" w:date="2016-08-23T18:06:00Z">
              <w:rPr>
                <w:rFonts w:ascii="Times" w:hAnsi="Times" w:cs="Times New Roman"/>
                <w:i/>
                <w:iCs/>
                <w:sz w:val="20"/>
                <w:szCs w:val="20"/>
                <w:highlight w:val="yellow"/>
                <w:lang w:eastAsia="en-US"/>
              </w:rPr>
            </w:rPrChange>
          </w:rPr>
          <w:delText>XX</w:delText>
        </w:r>
      </w:del>
      <w:del w:id="423" w:author="Microsoft Office User" w:date="2016-08-17T17:18:00Z">
        <w:r w:rsidR="009560E4" w:rsidRPr="00F219AE" w:rsidDel="0038632C">
          <w:rPr>
            <w:rFonts w:ascii="Times New Roman" w:hAnsi="Times New Roman" w:cs="Times New Roman"/>
            <w:i/>
            <w:iCs/>
            <w:lang w:eastAsia="en-US"/>
            <w:rPrChange w:id="424" w:author="Microsoft Office User" w:date="2016-08-23T18:06:00Z">
              <w:rPr>
                <w:rFonts w:ascii="Times" w:hAnsi="Times" w:cs="Times New Roman"/>
                <w:i/>
                <w:iCs/>
                <w:sz w:val="20"/>
                <w:szCs w:val="20"/>
                <w:highlight w:val="yellow"/>
                <w:lang w:eastAsia="en-US"/>
              </w:rPr>
            </w:rPrChange>
          </w:rPr>
          <w:delText xml:space="preserve"> </w:delText>
        </w:r>
        <w:r w:rsidR="009560E4" w:rsidRPr="00F219AE" w:rsidDel="0038632C">
          <w:rPr>
            <w:rFonts w:ascii="Times New Roman" w:hAnsi="Times New Roman" w:cs="Times New Roman"/>
            <w:lang w:eastAsia="en-US"/>
            <w:rPrChange w:id="425" w:author="Microsoft Office User" w:date="2016-08-23T18:06:00Z">
              <w:rPr>
                <w:rFonts w:ascii="Times" w:hAnsi="Times" w:cs="Times New Roman"/>
                <w:sz w:val="20"/>
                <w:szCs w:val="20"/>
                <w:highlight w:val="yellow"/>
                <w:lang w:eastAsia="en-US"/>
              </w:rPr>
            </w:rPrChange>
          </w:rPr>
          <w:delText>to</w:delText>
        </w:r>
        <w:r w:rsidRPr="00F219AE" w:rsidDel="0038632C">
          <w:rPr>
            <w:rFonts w:ascii="Times New Roman" w:hAnsi="Times New Roman" w:cs="Times New Roman"/>
            <w:lang w:eastAsia="en-US"/>
            <w:rPrChange w:id="426" w:author="Microsoft Office User" w:date="2016-08-23T18:06:00Z">
              <w:rPr>
                <w:rFonts w:ascii="Times" w:hAnsi="Times" w:cs="Times New Roman"/>
                <w:sz w:val="20"/>
                <w:szCs w:val="20"/>
                <w:highlight w:val="yellow"/>
                <w:lang w:eastAsia="en-US"/>
              </w:rPr>
            </w:rPrChange>
          </w:rPr>
          <w:delText xml:space="preserve"> assist </w:delText>
        </w:r>
      </w:del>
      <w:del w:id="427" w:author="Microsoft Office User" w:date="2016-08-23T19:13:00Z">
        <w:r w:rsidRPr="00F219AE" w:rsidDel="00524DFC">
          <w:rPr>
            <w:rFonts w:ascii="Times New Roman" w:hAnsi="Times New Roman" w:cs="Times New Roman"/>
            <w:lang w:eastAsia="en-US"/>
            <w:rPrChange w:id="428" w:author="Microsoft Office User" w:date="2016-08-23T18:06:00Z">
              <w:rPr>
                <w:rFonts w:ascii="Times" w:hAnsi="Times" w:cs="Times New Roman"/>
                <w:sz w:val="20"/>
                <w:szCs w:val="20"/>
                <w:highlight w:val="yellow"/>
                <w:lang w:eastAsia="en-US"/>
              </w:rPr>
            </w:rPrChange>
          </w:rPr>
          <w:delText xml:space="preserve">with all or part of the </w:delText>
        </w:r>
      </w:del>
      <w:del w:id="429" w:author="Microsoft Office User" w:date="2016-08-17T17:17:00Z">
        <w:r w:rsidRPr="00F219AE" w:rsidDel="0038632C">
          <w:rPr>
            <w:rFonts w:ascii="Times New Roman" w:hAnsi="Times New Roman" w:cs="Times New Roman"/>
            <w:lang w:eastAsia="en-US"/>
            <w:rPrChange w:id="430" w:author="Microsoft Office User" w:date="2016-08-23T18:06:00Z">
              <w:rPr>
                <w:rFonts w:ascii="Times" w:hAnsi="Times" w:cs="Times New Roman"/>
                <w:sz w:val="20"/>
                <w:szCs w:val="20"/>
                <w:highlight w:val="yellow"/>
                <w:lang w:eastAsia="en-US"/>
              </w:rPr>
            </w:rPrChange>
          </w:rPr>
          <w:delText xml:space="preserve">flight </w:delText>
        </w:r>
      </w:del>
      <w:del w:id="431" w:author="Microsoft Office User" w:date="2016-08-23T19:13:00Z">
        <w:r w:rsidRPr="00F219AE" w:rsidDel="00524DFC">
          <w:rPr>
            <w:rFonts w:ascii="Times New Roman" w:hAnsi="Times New Roman" w:cs="Times New Roman"/>
            <w:lang w:eastAsia="en-US"/>
            <w:rPrChange w:id="432" w:author="Microsoft Office User" w:date="2016-08-23T18:06:00Z">
              <w:rPr>
                <w:rFonts w:ascii="Times" w:hAnsi="Times" w:cs="Times New Roman"/>
                <w:sz w:val="20"/>
                <w:szCs w:val="20"/>
                <w:highlight w:val="yellow"/>
                <w:lang w:eastAsia="en-US"/>
              </w:rPr>
            </w:rPrChange>
          </w:rPr>
          <w:delText xml:space="preserve">cost.  </w:delText>
        </w:r>
      </w:del>
      <w:del w:id="433" w:author="Microsoft Office User" w:date="2016-08-17T17:17:00Z">
        <w:r w:rsidRPr="00F219AE" w:rsidDel="0038632C">
          <w:rPr>
            <w:rFonts w:ascii="Times New Roman" w:hAnsi="Times New Roman" w:cs="Times New Roman"/>
            <w:lang w:eastAsia="en-US"/>
            <w:rPrChange w:id="434" w:author="Microsoft Office User" w:date="2016-08-23T18:06:00Z">
              <w:rPr>
                <w:rFonts w:ascii="Times" w:hAnsi="Times" w:cs="Times New Roman"/>
                <w:sz w:val="20"/>
                <w:szCs w:val="20"/>
                <w:highlight w:val="yellow"/>
                <w:lang w:eastAsia="en-US"/>
              </w:rPr>
            </w:rPrChange>
          </w:rPr>
          <w:delText>s</w:delText>
        </w:r>
      </w:del>
      <w:del w:id="435" w:author="Microsoft Office User" w:date="2016-08-23T19:13:00Z">
        <w:r w:rsidRPr="00F219AE" w:rsidDel="00524DFC">
          <w:rPr>
            <w:rFonts w:ascii="Times New Roman" w:hAnsi="Times New Roman" w:cs="Times New Roman"/>
            <w:lang w:eastAsia="en-US"/>
            <w:rPrChange w:id="436" w:author="Microsoft Office User" w:date="2016-08-23T18:06:00Z">
              <w:rPr>
                <w:rFonts w:ascii="Times" w:hAnsi="Times" w:cs="Times New Roman"/>
                <w:sz w:val="20"/>
                <w:szCs w:val="20"/>
                <w:highlight w:val="yellow"/>
                <w:lang w:eastAsia="en-US"/>
              </w:rPr>
            </w:rPrChange>
          </w:rPr>
          <w:delText xml:space="preserve">tudents </w:delText>
        </w:r>
      </w:del>
      <w:del w:id="437" w:author="Microsoft Office User" w:date="2016-08-17T17:17:00Z">
        <w:r w:rsidRPr="00F219AE" w:rsidDel="0038632C">
          <w:rPr>
            <w:rFonts w:ascii="Times New Roman" w:hAnsi="Times New Roman" w:cs="Times New Roman"/>
            <w:lang w:eastAsia="en-US"/>
            <w:rPrChange w:id="438" w:author="Microsoft Office User" w:date="2016-08-23T18:06:00Z">
              <w:rPr>
                <w:rFonts w:ascii="Times" w:hAnsi="Times" w:cs="Times New Roman"/>
                <w:sz w:val="20"/>
                <w:szCs w:val="20"/>
                <w:highlight w:val="yellow"/>
                <w:lang w:eastAsia="en-US"/>
              </w:rPr>
            </w:rPrChange>
          </w:rPr>
          <w:delText xml:space="preserve">will </w:delText>
        </w:r>
      </w:del>
      <w:del w:id="439" w:author="Microsoft Office User" w:date="2016-08-23T19:13:00Z">
        <w:r w:rsidRPr="00F219AE" w:rsidDel="00524DFC">
          <w:rPr>
            <w:rFonts w:ascii="Times New Roman" w:hAnsi="Times New Roman" w:cs="Times New Roman"/>
            <w:lang w:eastAsia="en-US"/>
            <w:rPrChange w:id="440" w:author="Microsoft Office User" w:date="2016-08-23T18:06:00Z">
              <w:rPr>
                <w:rFonts w:ascii="Times" w:hAnsi="Times" w:cs="Times New Roman"/>
                <w:sz w:val="20"/>
                <w:szCs w:val="20"/>
                <w:highlight w:val="yellow"/>
                <w:lang w:eastAsia="en-US"/>
              </w:rPr>
            </w:rPrChange>
          </w:rPr>
          <w:delText>apply for the OCOF</w:delText>
        </w:r>
      </w:del>
      <w:del w:id="441" w:author="Microsoft Office User" w:date="2016-08-17T17:17:00Z">
        <w:r w:rsidRPr="00F219AE" w:rsidDel="0038632C">
          <w:rPr>
            <w:rFonts w:ascii="Times New Roman" w:hAnsi="Times New Roman" w:cs="Times New Roman"/>
            <w:lang w:eastAsia="en-US"/>
            <w:rPrChange w:id="442" w:author="Microsoft Office User" w:date="2016-08-23T18:06:00Z">
              <w:rPr>
                <w:rFonts w:ascii="Times" w:hAnsi="Times" w:cs="Times New Roman"/>
                <w:sz w:val="20"/>
                <w:szCs w:val="20"/>
                <w:highlight w:val="yellow"/>
                <w:lang w:eastAsia="en-US"/>
              </w:rPr>
            </w:rPrChange>
          </w:rPr>
          <w:delText>??</w:delText>
        </w:r>
      </w:del>
      <w:del w:id="443" w:author="Microsoft Office User" w:date="2016-08-23T19:13:00Z">
        <w:r w:rsidRPr="00F219AE" w:rsidDel="00524DFC">
          <w:rPr>
            <w:rFonts w:ascii="Times New Roman" w:hAnsi="Times New Roman" w:cs="Times New Roman"/>
            <w:lang w:eastAsia="en-US"/>
            <w:rPrChange w:id="444" w:author="Microsoft Office User" w:date="2016-08-23T18:06:00Z">
              <w:rPr>
                <w:rFonts w:ascii="Times" w:hAnsi="Times" w:cs="Times New Roman"/>
                <w:sz w:val="20"/>
                <w:szCs w:val="20"/>
                <w:highlight w:val="yellow"/>
                <w:lang w:eastAsia="en-US"/>
              </w:rPr>
            </w:rPrChange>
          </w:rPr>
          <w:delText xml:space="preserve">Grant (guidance will be provided). </w:delText>
        </w:r>
        <w:r w:rsidR="00400CFF" w:rsidRPr="00F219AE" w:rsidDel="00524DFC">
          <w:rPr>
            <w:rFonts w:ascii="Times New Roman" w:hAnsi="Times New Roman" w:cs="Times New Roman"/>
            <w:lang w:eastAsia="en-US"/>
            <w:rPrChange w:id="445" w:author="Microsoft Office User" w:date="2016-08-23T18:06:00Z">
              <w:rPr>
                <w:rFonts w:ascii="Times" w:hAnsi="Times" w:cs="Times New Roman"/>
                <w:sz w:val="20"/>
                <w:szCs w:val="20"/>
                <w:lang w:eastAsia="en-US"/>
              </w:rPr>
            </w:rPrChange>
          </w:rPr>
          <w:delText>Please do not let cost prevent you from applying!</w:delText>
        </w:r>
      </w:del>
    </w:p>
    <w:p w14:paraId="5015B894" w14:textId="15EA2FDB" w:rsidR="008B124D" w:rsidRPr="00F219AE" w:rsidDel="00524DFC" w:rsidRDefault="008B124D">
      <w:pPr>
        <w:spacing w:before="100" w:beforeAutospacing="1" w:after="100" w:afterAutospacing="1"/>
        <w:contextualSpacing/>
        <w:rPr>
          <w:ins w:id="446" w:author="Thuy Tranviet" w:date="2016-08-19T13:25:00Z"/>
          <w:del w:id="447" w:author="Microsoft Office User" w:date="2016-08-23T19:13:00Z"/>
          <w:rFonts w:ascii="Times New Roman" w:hAnsi="Times New Roman" w:cs="Times New Roman"/>
          <w:lang w:eastAsia="en-US"/>
        </w:rPr>
        <w:pPrChange w:id="448" w:author="Microsoft Office User" w:date="2016-08-23T18:06:00Z">
          <w:pPr>
            <w:spacing w:before="100" w:beforeAutospacing="1" w:after="100" w:afterAutospacing="1"/>
            <w:jc w:val="center"/>
          </w:pPr>
        </w:pPrChange>
      </w:pPr>
    </w:p>
    <w:p w14:paraId="62179513" w14:textId="11ACC07A" w:rsidR="00400CFF" w:rsidRPr="00F219AE" w:rsidDel="00186B47" w:rsidRDefault="00400CFF">
      <w:pPr>
        <w:spacing w:before="100" w:beforeAutospacing="1" w:after="100" w:afterAutospacing="1"/>
        <w:contextualSpacing/>
        <w:jc w:val="center"/>
        <w:rPr>
          <w:del w:id="449" w:author="Microsoft Office User" w:date="2016-08-17T17:20:00Z"/>
          <w:rFonts w:ascii="Times New Roman" w:hAnsi="Times New Roman" w:cs="Times New Roman"/>
          <w:b/>
          <w:lang w:eastAsia="en-US"/>
          <w:rPrChange w:id="450" w:author="Microsoft Office User" w:date="2016-08-23T18:06:00Z">
            <w:rPr>
              <w:del w:id="451" w:author="Microsoft Office User" w:date="2016-08-17T17:20:00Z"/>
              <w:rFonts w:ascii="Times" w:hAnsi="Times" w:cs="Times New Roman"/>
              <w:sz w:val="20"/>
              <w:szCs w:val="20"/>
              <w:lang w:eastAsia="en-US"/>
            </w:rPr>
          </w:rPrChange>
        </w:rPr>
        <w:pPrChange w:id="452" w:author="Microsoft Office User" w:date="2016-08-23T18:06:00Z">
          <w:pPr>
            <w:spacing w:before="100" w:beforeAutospacing="1" w:after="100" w:afterAutospacing="1"/>
            <w:jc w:val="center"/>
          </w:pPr>
        </w:pPrChange>
      </w:pPr>
      <w:del w:id="453" w:author="Microsoft Office User" w:date="2016-08-17T17:15:00Z">
        <w:r w:rsidRPr="00F219AE" w:rsidDel="0038632C">
          <w:rPr>
            <w:rFonts w:ascii="Times New Roman" w:hAnsi="Times New Roman" w:cs="Times New Roman"/>
            <w:b/>
            <w:bCs/>
            <w:lang w:eastAsia="en-US"/>
            <w:rPrChange w:id="454" w:author="Microsoft Office User" w:date="2016-08-23T18:06:00Z">
              <w:rPr>
                <w:rFonts w:ascii="Times" w:hAnsi="Times" w:cs="Times New Roman"/>
                <w:b/>
                <w:bCs/>
                <w:sz w:val="20"/>
                <w:szCs w:val="20"/>
                <w:lang w:eastAsia="en-US"/>
              </w:rPr>
            </w:rPrChange>
          </w:rPr>
          <w:delText>VIETNAM</w:delText>
        </w:r>
        <w:r w:rsidR="002F3899" w:rsidRPr="00F219AE" w:rsidDel="0038632C">
          <w:rPr>
            <w:rFonts w:ascii="Times New Roman" w:hAnsi="Times New Roman" w:cs="Times New Roman"/>
            <w:b/>
            <w:bCs/>
            <w:lang w:eastAsia="en-US"/>
            <w:rPrChange w:id="455" w:author="Microsoft Office User" w:date="2016-08-23T18:06:00Z">
              <w:rPr>
                <w:rFonts w:ascii="Times" w:hAnsi="Times" w:cs="Times New Roman"/>
                <w:b/>
                <w:bCs/>
                <w:sz w:val="20"/>
                <w:szCs w:val="20"/>
                <w:lang w:eastAsia="en-US"/>
              </w:rPr>
            </w:rPrChange>
          </w:rPr>
          <w:delText xml:space="preserve"> </w:delText>
        </w:r>
        <w:r w:rsidRPr="00F219AE" w:rsidDel="0038632C">
          <w:rPr>
            <w:rFonts w:ascii="Times New Roman" w:hAnsi="Times New Roman" w:cs="Times New Roman"/>
            <w:b/>
            <w:bCs/>
            <w:lang w:eastAsia="en-US"/>
            <w:rPrChange w:id="456" w:author="Microsoft Office User" w:date="2016-08-23T18:06:00Z">
              <w:rPr>
                <w:rFonts w:ascii="Times" w:hAnsi="Times" w:cs="Times New Roman"/>
                <w:b/>
                <w:bCs/>
                <w:sz w:val="20"/>
                <w:szCs w:val="20"/>
                <w:lang w:eastAsia="en-US"/>
              </w:rPr>
            </w:rPrChange>
          </w:rPr>
          <w:delText xml:space="preserve">IS CULTURALLY DIFFERENT IN BEHAVIOR, FOOD AND ATTIRE THAN THE UNITED STATES. </w:delText>
        </w:r>
        <w:r w:rsidR="008E580D" w:rsidRPr="00F219AE" w:rsidDel="0038632C">
          <w:rPr>
            <w:rFonts w:ascii="Times New Roman" w:hAnsi="Times New Roman" w:cs="Times New Roman"/>
            <w:b/>
            <w:bCs/>
            <w:lang w:eastAsia="en-US"/>
            <w:rPrChange w:id="457" w:author="Microsoft Office User" w:date="2016-08-23T18:06:00Z">
              <w:rPr>
                <w:rFonts w:ascii="Times" w:hAnsi="Times" w:cs="Times New Roman"/>
                <w:b/>
                <w:bCs/>
                <w:sz w:val="20"/>
                <w:szCs w:val="20"/>
                <w:lang w:eastAsia="en-US"/>
              </w:rPr>
            </w:rPrChange>
          </w:rPr>
          <w:delText xml:space="preserve">PLEASE </w:delText>
        </w:r>
        <w:r w:rsidRPr="00F219AE" w:rsidDel="0038632C">
          <w:rPr>
            <w:rFonts w:ascii="Times New Roman" w:hAnsi="Times New Roman" w:cs="Times New Roman"/>
            <w:b/>
            <w:bCs/>
            <w:lang w:eastAsia="en-US"/>
            <w:rPrChange w:id="458" w:author="Microsoft Office User" w:date="2016-08-23T18:06:00Z">
              <w:rPr>
                <w:rFonts w:ascii="Times" w:hAnsi="Times" w:cs="Times New Roman"/>
                <w:b/>
                <w:bCs/>
                <w:sz w:val="20"/>
                <w:szCs w:val="20"/>
                <w:lang w:eastAsia="en-US"/>
              </w:rPr>
            </w:rPrChange>
          </w:rPr>
          <w:delText>ACCEPT AND RESPECT DIFFERENCES!</w:delText>
        </w:r>
      </w:del>
    </w:p>
    <w:p w14:paraId="3DBEEA85" w14:textId="1C1F802B" w:rsidR="00400CFF" w:rsidRPr="00F219AE" w:rsidRDefault="00400CFF">
      <w:pPr>
        <w:contextualSpacing/>
        <w:jc w:val="center"/>
        <w:rPr>
          <w:rFonts w:ascii="Times New Roman" w:hAnsi="Times New Roman" w:cs="Times New Roman"/>
          <w:b/>
          <w:lang w:eastAsia="en-US"/>
          <w:rPrChange w:id="459" w:author="Microsoft Office User" w:date="2016-08-23T18:06:00Z">
            <w:rPr>
              <w:rFonts w:ascii="Times" w:hAnsi="Times" w:cs="Times New Roman"/>
              <w:sz w:val="20"/>
              <w:szCs w:val="20"/>
              <w:lang w:eastAsia="en-US"/>
            </w:rPr>
          </w:rPrChange>
        </w:rPr>
        <w:pPrChange w:id="460" w:author="Microsoft Office User" w:date="2016-08-23T18:06:00Z">
          <w:pPr>
            <w:spacing w:before="100" w:beforeAutospacing="1" w:after="100" w:afterAutospacing="1"/>
          </w:pPr>
        </w:pPrChange>
      </w:pPr>
    </w:p>
    <w:sectPr w:rsidR="00400CFF" w:rsidRPr="00F219AE" w:rsidSect="00400CFF">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27ADB" w14:textId="77777777" w:rsidR="00351BDD" w:rsidRDefault="00351BDD" w:rsidP="003003A6">
      <w:r>
        <w:separator/>
      </w:r>
    </w:p>
  </w:endnote>
  <w:endnote w:type="continuationSeparator" w:id="0">
    <w:p w14:paraId="438D3360" w14:textId="77777777" w:rsidR="00351BDD" w:rsidRDefault="00351BDD" w:rsidP="00300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785CE" w14:textId="77777777" w:rsidR="00351BDD" w:rsidRDefault="00351BDD" w:rsidP="003003A6">
      <w:r>
        <w:separator/>
      </w:r>
    </w:p>
  </w:footnote>
  <w:footnote w:type="continuationSeparator" w:id="0">
    <w:p w14:paraId="0A9FA958" w14:textId="77777777" w:rsidR="00351BDD" w:rsidRDefault="00351BDD" w:rsidP="003003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9DB"/>
    <w:multiLevelType w:val="hybridMultilevel"/>
    <w:tmpl w:val="9330F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E41A66"/>
    <w:multiLevelType w:val="multilevel"/>
    <w:tmpl w:val="D9F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F4BAE"/>
    <w:multiLevelType w:val="hybridMultilevel"/>
    <w:tmpl w:val="E884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01C17"/>
    <w:multiLevelType w:val="hybridMultilevel"/>
    <w:tmpl w:val="CB1EB5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9B1A22"/>
    <w:multiLevelType w:val="hybridMultilevel"/>
    <w:tmpl w:val="66FAE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13E22"/>
    <w:multiLevelType w:val="multilevel"/>
    <w:tmpl w:val="E30C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37737"/>
    <w:multiLevelType w:val="hybridMultilevel"/>
    <w:tmpl w:val="9A148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03DE3"/>
    <w:multiLevelType w:val="multilevel"/>
    <w:tmpl w:val="E96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94044"/>
    <w:multiLevelType w:val="hybridMultilevel"/>
    <w:tmpl w:val="6A7A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31D22"/>
    <w:multiLevelType w:val="hybridMultilevel"/>
    <w:tmpl w:val="7AD6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C1AB5"/>
    <w:multiLevelType w:val="hybridMultilevel"/>
    <w:tmpl w:val="789C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37444"/>
    <w:multiLevelType w:val="hybridMultilevel"/>
    <w:tmpl w:val="3DA09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FC7553"/>
    <w:multiLevelType w:val="multilevel"/>
    <w:tmpl w:val="885CA1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81498F"/>
    <w:multiLevelType w:val="hybridMultilevel"/>
    <w:tmpl w:val="633A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096BD7"/>
    <w:multiLevelType w:val="hybridMultilevel"/>
    <w:tmpl w:val="EB14DE0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5B0D39B5"/>
    <w:multiLevelType w:val="hybridMultilevel"/>
    <w:tmpl w:val="097C3E1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6">
    <w:nsid w:val="676970CC"/>
    <w:multiLevelType w:val="hybridMultilevel"/>
    <w:tmpl w:val="FEEE7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753CA"/>
    <w:multiLevelType w:val="hybridMultilevel"/>
    <w:tmpl w:val="8A405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046192"/>
    <w:multiLevelType w:val="hybridMultilevel"/>
    <w:tmpl w:val="E182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8806CD"/>
    <w:multiLevelType w:val="hybridMultilevel"/>
    <w:tmpl w:val="0B38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500C4"/>
    <w:multiLevelType w:val="hybridMultilevel"/>
    <w:tmpl w:val="20EC831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5"/>
  </w:num>
  <w:num w:numId="3">
    <w:abstractNumId w:val="12"/>
  </w:num>
  <w:num w:numId="4">
    <w:abstractNumId w:val="7"/>
  </w:num>
  <w:num w:numId="5">
    <w:abstractNumId w:val="19"/>
  </w:num>
  <w:num w:numId="6">
    <w:abstractNumId w:val="6"/>
  </w:num>
  <w:num w:numId="7">
    <w:abstractNumId w:val="4"/>
  </w:num>
  <w:num w:numId="8">
    <w:abstractNumId w:val="16"/>
  </w:num>
  <w:num w:numId="9">
    <w:abstractNumId w:val="3"/>
  </w:num>
  <w:num w:numId="10">
    <w:abstractNumId w:val="17"/>
  </w:num>
  <w:num w:numId="11">
    <w:abstractNumId w:val="0"/>
  </w:num>
  <w:num w:numId="12">
    <w:abstractNumId w:val="11"/>
  </w:num>
  <w:num w:numId="13">
    <w:abstractNumId w:val="14"/>
  </w:num>
  <w:num w:numId="14">
    <w:abstractNumId w:val="18"/>
  </w:num>
  <w:num w:numId="15">
    <w:abstractNumId w:val="10"/>
  </w:num>
  <w:num w:numId="16">
    <w:abstractNumId w:val="9"/>
  </w:num>
  <w:num w:numId="17">
    <w:abstractNumId w:val="8"/>
  </w:num>
  <w:num w:numId="18">
    <w:abstractNumId w:val="20"/>
  </w:num>
  <w:num w:numId="19">
    <w:abstractNumId w:val="15"/>
  </w:num>
  <w:num w:numId="20">
    <w:abstractNumId w:val="13"/>
  </w:num>
  <w:num w:numId="21">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revisionView w:markup="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FF"/>
    <w:rsid w:val="00031DC2"/>
    <w:rsid w:val="00041DC1"/>
    <w:rsid w:val="000D24E6"/>
    <w:rsid w:val="000F2C98"/>
    <w:rsid w:val="0013040F"/>
    <w:rsid w:val="001375D6"/>
    <w:rsid w:val="00153842"/>
    <w:rsid w:val="00165CE4"/>
    <w:rsid w:val="001817A9"/>
    <w:rsid w:val="001831D2"/>
    <w:rsid w:val="00186B47"/>
    <w:rsid w:val="00190B9E"/>
    <w:rsid w:val="001C7F6C"/>
    <w:rsid w:val="001E4A22"/>
    <w:rsid w:val="00223BB5"/>
    <w:rsid w:val="00236C12"/>
    <w:rsid w:val="002418E8"/>
    <w:rsid w:val="00261DBF"/>
    <w:rsid w:val="00265766"/>
    <w:rsid w:val="002844EC"/>
    <w:rsid w:val="002F3899"/>
    <w:rsid w:val="003003A6"/>
    <w:rsid w:val="00344CDC"/>
    <w:rsid w:val="00351BDD"/>
    <w:rsid w:val="003617E5"/>
    <w:rsid w:val="0038632C"/>
    <w:rsid w:val="00400CFF"/>
    <w:rsid w:val="0042290F"/>
    <w:rsid w:val="00431456"/>
    <w:rsid w:val="00524DFC"/>
    <w:rsid w:val="005B1257"/>
    <w:rsid w:val="005B5479"/>
    <w:rsid w:val="006206E2"/>
    <w:rsid w:val="006417C2"/>
    <w:rsid w:val="00644D98"/>
    <w:rsid w:val="007026A8"/>
    <w:rsid w:val="007057D3"/>
    <w:rsid w:val="007815DA"/>
    <w:rsid w:val="00792ED2"/>
    <w:rsid w:val="007A7C3E"/>
    <w:rsid w:val="00804042"/>
    <w:rsid w:val="008148BD"/>
    <w:rsid w:val="00850696"/>
    <w:rsid w:val="0088003E"/>
    <w:rsid w:val="008B124D"/>
    <w:rsid w:val="008E580D"/>
    <w:rsid w:val="008F1638"/>
    <w:rsid w:val="00932635"/>
    <w:rsid w:val="009333F4"/>
    <w:rsid w:val="00950C5C"/>
    <w:rsid w:val="009560E4"/>
    <w:rsid w:val="00B036E2"/>
    <w:rsid w:val="00B237DC"/>
    <w:rsid w:val="00B33AE5"/>
    <w:rsid w:val="00B3573E"/>
    <w:rsid w:val="00B811DE"/>
    <w:rsid w:val="00BA6418"/>
    <w:rsid w:val="00BD3262"/>
    <w:rsid w:val="00BD7CC4"/>
    <w:rsid w:val="00BF29CB"/>
    <w:rsid w:val="00C16339"/>
    <w:rsid w:val="00CF38BE"/>
    <w:rsid w:val="00D252DC"/>
    <w:rsid w:val="00D5501B"/>
    <w:rsid w:val="00D75834"/>
    <w:rsid w:val="00DE7606"/>
    <w:rsid w:val="00E212ED"/>
    <w:rsid w:val="00E67623"/>
    <w:rsid w:val="00EA0F02"/>
    <w:rsid w:val="00EA2150"/>
    <w:rsid w:val="00EE1EA6"/>
    <w:rsid w:val="00F219AE"/>
    <w:rsid w:val="00F540D0"/>
    <w:rsid w:val="00FA1271"/>
    <w:rsid w:val="00FC0479"/>
    <w:rsid w:val="00FC46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5BD1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186B4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8632C"/>
    <w:pPr>
      <w:spacing w:before="100" w:beforeAutospacing="1" w:after="100" w:afterAutospacing="1"/>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CFF"/>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400CFF"/>
    <w:rPr>
      <w:b/>
      <w:bCs/>
    </w:rPr>
  </w:style>
  <w:style w:type="character" w:styleId="Hyperlink">
    <w:name w:val="Hyperlink"/>
    <w:basedOn w:val="DefaultParagraphFont"/>
    <w:uiPriority w:val="99"/>
    <w:unhideWhenUsed/>
    <w:rsid w:val="00400CFF"/>
    <w:rPr>
      <w:color w:val="0000FF"/>
      <w:u w:val="single"/>
    </w:rPr>
  </w:style>
  <w:style w:type="character" w:styleId="Emphasis">
    <w:name w:val="Emphasis"/>
    <w:basedOn w:val="DefaultParagraphFont"/>
    <w:uiPriority w:val="20"/>
    <w:qFormat/>
    <w:rsid w:val="00400CFF"/>
    <w:rPr>
      <w:i/>
      <w:iCs/>
    </w:rPr>
  </w:style>
  <w:style w:type="paragraph" w:customStyle="1" w:styleId="WPNormal">
    <w:name w:val="WP_Normal"/>
    <w:basedOn w:val="Normal"/>
    <w:rsid w:val="001831D2"/>
    <w:rPr>
      <w:rFonts w:ascii="Monaco" w:eastAsia="Times New Roman" w:hAnsi="Monaco" w:cs="Times New Roman"/>
      <w:szCs w:val="20"/>
      <w:lang w:eastAsia="en-US"/>
    </w:rPr>
  </w:style>
  <w:style w:type="paragraph" w:styleId="BalloonText">
    <w:name w:val="Balloon Text"/>
    <w:basedOn w:val="Normal"/>
    <w:link w:val="BalloonTextChar"/>
    <w:uiPriority w:val="99"/>
    <w:semiHidden/>
    <w:unhideWhenUsed/>
    <w:rsid w:val="001831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1D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8003E"/>
    <w:rPr>
      <w:sz w:val="18"/>
      <w:szCs w:val="18"/>
    </w:rPr>
  </w:style>
  <w:style w:type="paragraph" w:styleId="CommentText">
    <w:name w:val="annotation text"/>
    <w:basedOn w:val="Normal"/>
    <w:link w:val="CommentTextChar"/>
    <w:uiPriority w:val="99"/>
    <w:semiHidden/>
    <w:unhideWhenUsed/>
    <w:rsid w:val="0088003E"/>
  </w:style>
  <w:style w:type="character" w:customStyle="1" w:styleId="CommentTextChar">
    <w:name w:val="Comment Text Char"/>
    <w:basedOn w:val="DefaultParagraphFont"/>
    <w:link w:val="CommentText"/>
    <w:uiPriority w:val="99"/>
    <w:semiHidden/>
    <w:rsid w:val="0088003E"/>
    <w:rPr>
      <w:sz w:val="24"/>
      <w:szCs w:val="24"/>
    </w:rPr>
  </w:style>
  <w:style w:type="paragraph" w:styleId="CommentSubject">
    <w:name w:val="annotation subject"/>
    <w:basedOn w:val="CommentText"/>
    <w:next w:val="CommentText"/>
    <w:link w:val="CommentSubjectChar"/>
    <w:uiPriority w:val="99"/>
    <w:semiHidden/>
    <w:unhideWhenUsed/>
    <w:rsid w:val="0088003E"/>
    <w:rPr>
      <w:b/>
      <w:bCs/>
      <w:sz w:val="20"/>
      <w:szCs w:val="20"/>
    </w:rPr>
  </w:style>
  <w:style w:type="character" w:customStyle="1" w:styleId="CommentSubjectChar">
    <w:name w:val="Comment Subject Char"/>
    <w:basedOn w:val="CommentTextChar"/>
    <w:link w:val="CommentSubject"/>
    <w:uiPriority w:val="99"/>
    <w:semiHidden/>
    <w:rsid w:val="0088003E"/>
    <w:rPr>
      <w:b/>
      <w:bCs/>
      <w:sz w:val="24"/>
      <w:szCs w:val="24"/>
    </w:rPr>
  </w:style>
  <w:style w:type="character" w:customStyle="1" w:styleId="Heading3Char">
    <w:name w:val="Heading 3 Char"/>
    <w:basedOn w:val="DefaultParagraphFont"/>
    <w:link w:val="Heading3"/>
    <w:uiPriority w:val="9"/>
    <w:rsid w:val="0038632C"/>
    <w:rPr>
      <w:rFonts w:ascii="Times New Roman" w:hAnsi="Times New Roman" w:cs="Times New Roman"/>
      <w:b/>
      <w:bCs/>
      <w:sz w:val="27"/>
      <w:szCs w:val="27"/>
      <w:lang w:eastAsia="en-US"/>
    </w:rPr>
  </w:style>
  <w:style w:type="character" w:customStyle="1" w:styleId="gd">
    <w:name w:val="gd"/>
    <w:basedOn w:val="DefaultParagraphFont"/>
    <w:rsid w:val="0038632C"/>
  </w:style>
  <w:style w:type="character" w:customStyle="1" w:styleId="go">
    <w:name w:val="go"/>
    <w:basedOn w:val="DefaultParagraphFont"/>
    <w:rsid w:val="0038632C"/>
  </w:style>
  <w:style w:type="character" w:customStyle="1" w:styleId="Heading2Char">
    <w:name w:val="Heading 2 Char"/>
    <w:basedOn w:val="DefaultParagraphFont"/>
    <w:link w:val="Heading2"/>
    <w:uiPriority w:val="9"/>
    <w:rsid w:val="00186B47"/>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186B47"/>
    <w:rPr>
      <w:color w:val="800080" w:themeColor="followedHyperlink"/>
      <w:u w:val="single"/>
    </w:rPr>
  </w:style>
  <w:style w:type="paragraph" w:styleId="Header">
    <w:name w:val="header"/>
    <w:basedOn w:val="Normal"/>
    <w:link w:val="HeaderChar"/>
    <w:uiPriority w:val="99"/>
    <w:unhideWhenUsed/>
    <w:rsid w:val="003003A6"/>
    <w:pPr>
      <w:tabs>
        <w:tab w:val="center" w:pos="4680"/>
        <w:tab w:val="right" w:pos="9360"/>
      </w:tabs>
    </w:pPr>
  </w:style>
  <w:style w:type="character" w:customStyle="1" w:styleId="HeaderChar">
    <w:name w:val="Header Char"/>
    <w:basedOn w:val="DefaultParagraphFont"/>
    <w:link w:val="Header"/>
    <w:uiPriority w:val="99"/>
    <w:rsid w:val="003003A6"/>
    <w:rPr>
      <w:sz w:val="24"/>
      <w:szCs w:val="24"/>
    </w:rPr>
  </w:style>
  <w:style w:type="paragraph" w:styleId="Footer">
    <w:name w:val="footer"/>
    <w:basedOn w:val="Normal"/>
    <w:link w:val="FooterChar"/>
    <w:uiPriority w:val="99"/>
    <w:unhideWhenUsed/>
    <w:rsid w:val="003003A6"/>
    <w:pPr>
      <w:tabs>
        <w:tab w:val="center" w:pos="4680"/>
        <w:tab w:val="right" w:pos="9360"/>
      </w:tabs>
    </w:pPr>
  </w:style>
  <w:style w:type="character" w:customStyle="1" w:styleId="FooterChar">
    <w:name w:val="Footer Char"/>
    <w:basedOn w:val="DefaultParagraphFont"/>
    <w:link w:val="Footer"/>
    <w:uiPriority w:val="99"/>
    <w:rsid w:val="003003A6"/>
    <w:rPr>
      <w:sz w:val="24"/>
      <w:szCs w:val="24"/>
    </w:rPr>
  </w:style>
  <w:style w:type="paragraph" w:styleId="ListParagraph">
    <w:name w:val="List Paragraph"/>
    <w:basedOn w:val="Normal"/>
    <w:uiPriority w:val="34"/>
    <w:qFormat/>
    <w:rsid w:val="0030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963834">
      <w:bodyDiv w:val="1"/>
      <w:marLeft w:val="0"/>
      <w:marRight w:val="0"/>
      <w:marTop w:val="0"/>
      <w:marBottom w:val="0"/>
      <w:divBdr>
        <w:top w:val="none" w:sz="0" w:space="0" w:color="auto"/>
        <w:left w:val="none" w:sz="0" w:space="0" w:color="auto"/>
        <w:bottom w:val="none" w:sz="0" w:space="0" w:color="auto"/>
        <w:right w:val="none" w:sz="0" w:space="0" w:color="auto"/>
      </w:divBdr>
    </w:div>
    <w:div w:id="1662612685">
      <w:bodyDiv w:val="1"/>
      <w:marLeft w:val="0"/>
      <w:marRight w:val="0"/>
      <w:marTop w:val="0"/>
      <w:marBottom w:val="0"/>
      <w:divBdr>
        <w:top w:val="none" w:sz="0" w:space="0" w:color="auto"/>
        <w:left w:val="none" w:sz="0" w:space="0" w:color="auto"/>
        <w:bottom w:val="none" w:sz="0" w:space="0" w:color="auto"/>
        <w:right w:val="none" w:sz="0" w:space="0" w:color="auto"/>
      </w:divBdr>
    </w:div>
    <w:div w:id="1879664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307056-E109-7945-A321-6F6DE54A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726</Words>
  <Characters>4142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Nuser</dc:creator>
  <cp:keywords/>
  <dc:description/>
  <cp:lastModifiedBy>Microsoft Office User</cp:lastModifiedBy>
  <cp:revision>10</cp:revision>
  <cp:lastPrinted>2016-05-03T13:48:00Z</cp:lastPrinted>
  <dcterms:created xsi:type="dcterms:W3CDTF">2017-04-16T18:58:00Z</dcterms:created>
  <dcterms:modified xsi:type="dcterms:W3CDTF">2017-05-01T01:41:00Z</dcterms:modified>
</cp:coreProperties>
</file>